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Style w:val="Title"/>
        <w:contextualSpacing w:val="0"/>
        <w:rPr/>
      </w:pPr>
      <w:r w:rsidDel="00000000" w:rsidR="00000000" w:rsidRPr="00000000">
        <w:rPr>
          <w:rtl w:val="0"/>
        </w:rPr>
        <w:t xml:space="preserve">Основные операторы Javascript</w:t>
      </w:r>
    </w:p>
    <w:p w:rsidR="00000000" w:rsidDel="00000000" w:rsidP="00000000" w:rsidRDefault="00000000" w:rsidRPr="00000000" w14:paraId="00000001">
      <w:pPr>
        <w:pStyle w:val="Subtitle"/>
        <w:contextualSpacing w:val="0"/>
        <w:jc w:val="both"/>
        <w:rPr/>
      </w:pPr>
      <w:r w:rsidDel="00000000" w:rsidR="00000000" w:rsidRPr="00000000">
        <w:rPr>
          <w:rtl w:val="0"/>
        </w:rPr>
        <w:t xml:space="preserve">Операторы и их приоритеты выполнения. Условные операторы и циклы. </w:t>
      </w:r>
    </w:p>
    <w:p w:rsidR="00000000" w:rsidDel="00000000" w:rsidP="00000000" w:rsidRDefault="00000000" w:rsidRPr="00000000" w14:paraId="00000002">
      <w:pPr>
        <w:pStyle w:val="Sub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3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before="80" w:line="240" w:lineRule="auto"/>
            <w:ind w:left="0" w:firstLine="0"/>
            <w:contextualSpacing w:val="0"/>
            <w:rPr>
              <w:color w:val="1155cc"/>
              <w:u w:val="single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hyperlink w:anchor="_3znysh7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Введение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before="200" w:line="240" w:lineRule="auto"/>
            <w:ind w:left="0" w:firstLine="0"/>
            <w:contextualSpacing w:val="0"/>
            <w:rPr>
              <w:color w:val="1155cc"/>
              <w:u w:val="single"/>
            </w:rPr>
          </w:pPr>
          <w:hyperlink w:anchor="_tyjcwt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Операторы в JavaScript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before="200" w:line="240" w:lineRule="auto"/>
            <w:ind w:left="0" w:firstLine="0"/>
            <w:contextualSpacing w:val="0"/>
            <w:rPr>
              <w:color w:val="1155cc"/>
              <w:u w:val="single"/>
            </w:rPr>
          </w:pPr>
          <w:hyperlink w:anchor="_3dy6vkm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Принципы ветвления, визуализация, блок-схемы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before="60" w:line="240" w:lineRule="auto"/>
            <w:ind w:left="360" w:firstLine="0"/>
            <w:contextualSpacing w:val="0"/>
            <w:rPr>
              <w:color w:val="1155cc"/>
              <w:u w:val="single"/>
            </w:rPr>
          </w:pPr>
          <w:hyperlink w:anchor="_1t3h5sf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Операторы if, if-else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before="60" w:line="240" w:lineRule="auto"/>
            <w:ind w:left="360" w:firstLine="0"/>
            <w:contextualSpacing w:val="0"/>
            <w:rPr>
              <w:color w:val="1155cc"/>
              <w:u w:val="single"/>
            </w:rPr>
          </w:pPr>
          <w:hyperlink w:anchor="_2s8eyo1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Оператор switch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before="60" w:line="240" w:lineRule="auto"/>
            <w:ind w:left="360" w:firstLine="0"/>
            <w:contextualSpacing w:val="0"/>
            <w:rPr>
              <w:color w:val="1155cc"/>
              <w:u w:val="single"/>
            </w:rPr>
          </w:pPr>
          <w:hyperlink w:anchor="_17dp8vu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Тернарный оператор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before="60" w:line="240" w:lineRule="auto"/>
            <w:ind w:left="360" w:firstLine="0"/>
            <w:contextualSpacing w:val="0"/>
            <w:rPr>
              <w:color w:val="1155cc"/>
              <w:u w:val="single"/>
            </w:rPr>
          </w:pPr>
          <w:hyperlink w:anchor="_3rdcrjn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Комбинации условий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before="200" w:line="240" w:lineRule="auto"/>
            <w:ind w:left="0" w:firstLine="0"/>
            <w:contextualSpacing w:val="0"/>
            <w:rPr>
              <w:color w:val="1155cc"/>
              <w:u w:val="single"/>
            </w:rPr>
          </w:pPr>
          <w:hyperlink w:anchor="_26in1rg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Функции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before="60" w:line="240" w:lineRule="auto"/>
            <w:ind w:left="360" w:firstLine="0"/>
            <w:contextualSpacing w:val="0"/>
            <w:rPr>
              <w:color w:val="1155cc"/>
              <w:u w:val="single"/>
            </w:rPr>
          </w:pPr>
          <w:hyperlink w:anchor="_lnxbz9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Области видимости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before="60" w:line="240" w:lineRule="auto"/>
            <w:ind w:left="360" w:firstLine="0"/>
            <w:contextualSpacing w:val="0"/>
            <w:rPr>
              <w:color w:val="1155cc"/>
              <w:u w:val="single"/>
            </w:rPr>
          </w:pPr>
          <w:hyperlink w:anchor="_35nkun2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Рекурсия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before="200" w:line="240" w:lineRule="auto"/>
            <w:ind w:left="0" w:firstLine="0"/>
            <w:contextualSpacing w:val="0"/>
            <w:rPr>
              <w:color w:val="1155cc"/>
              <w:u w:val="single"/>
            </w:rPr>
          </w:pPr>
          <w:hyperlink w:anchor="_1ksv4uv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Практикум. Угадай число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before="200" w:line="240" w:lineRule="auto"/>
            <w:ind w:left="0" w:firstLine="0"/>
            <w:contextualSpacing w:val="0"/>
            <w:rPr>
              <w:color w:val="1155cc"/>
              <w:u w:val="single"/>
            </w:rPr>
          </w:pPr>
          <w:hyperlink w:anchor="_44sinio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Домашнее задание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before="200" w:line="240" w:lineRule="auto"/>
            <w:ind w:left="0" w:firstLine="0"/>
            <w:contextualSpacing w:val="0"/>
            <w:rPr>
              <w:color w:val="1155cc"/>
              <w:u w:val="single"/>
            </w:rPr>
          </w:pPr>
          <w:hyperlink w:anchor="_ywyi7cn1thsm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Дополнительные материалы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80" w:before="200" w:line="240" w:lineRule="auto"/>
            <w:ind w:left="0" w:firstLine="0"/>
            <w:contextualSpacing w:val="0"/>
            <w:rPr>
              <w:color w:val="1155cc"/>
              <w:u w:val="single"/>
            </w:rPr>
          </w:pPr>
          <w:hyperlink w:anchor="_o592u646fkiw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Используемая литература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contextualSpacing w:val="0"/>
        <w:jc w:val="both"/>
        <w:rPr>
          <w:vertAlign w:val="baseline"/>
        </w:rPr>
      </w:pPr>
      <w:bookmarkStart w:colFirst="0" w:colLast="0" w:name="_3znysh7" w:id="0"/>
      <w:bookmarkEnd w:id="0"/>
      <w:r w:rsidDel="00000000" w:rsidR="00000000" w:rsidRPr="00000000">
        <w:rPr>
          <w:vertAlign w:val="baseline"/>
          <w:rtl w:val="0"/>
        </w:rPr>
        <w:t xml:space="preserve">Введение</w:t>
      </w:r>
    </w:p>
    <w:p w:rsidR="00000000" w:rsidDel="00000000" w:rsidP="00000000" w:rsidRDefault="00000000" w:rsidRPr="00000000" w14:paraId="00000013">
      <w:pPr>
        <w:keepNext w:val="1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00" w:line="276" w:lineRule="auto"/>
        <w:ind w:left="0" w:right="0" w:firstLine="0"/>
        <w:contextualSpacing w:val="0"/>
        <w:jc w:val="both"/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Итак, Вы уже знаете, что </w:t>
      </w:r>
      <w:r w:rsidDel="00000000" w:rsidR="00000000" w:rsidRPr="00000000">
        <w:rPr>
          <w:rtl w:val="0"/>
        </w:rPr>
        <w:t xml:space="preserve">собой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представляют переменные в JavaScript, каких они бывают типов, как они применяются в выражениях. Этих знаний вполне хватит, чтобы написать простую, но работающую программу, выполняющую некие полезные действия. Но разумеется функционал языка гораздо шире. </w:t>
      </w:r>
    </w:p>
    <w:p w:rsidR="00000000" w:rsidDel="00000000" w:rsidP="00000000" w:rsidRDefault="00000000" w:rsidRPr="00000000" w14:paraId="00000014">
      <w:pPr>
        <w:keepNext w:val="1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00" w:line="276" w:lineRule="auto"/>
        <w:ind w:left="0" w:right="0" w:firstLine="0"/>
        <w:contextualSpacing w:val="0"/>
        <w:jc w:val="both"/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Критерий истины есть практика. Поэтому новые знания, начиная с этого занятия, мы будем усваивать через реализацию игр.</w:t>
      </w:r>
    </w:p>
    <w:p w:rsidR="00000000" w:rsidDel="00000000" w:rsidP="00000000" w:rsidRDefault="00000000" w:rsidRPr="00000000" w14:paraId="00000015">
      <w:pPr>
        <w:pStyle w:val="Heading1"/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contextualSpacing w:val="0"/>
        <w:jc w:val="both"/>
        <w:rPr>
          <w:vertAlign w:val="baseline"/>
        </w:rPr>
      </w:pPr>
      <w:bookmarkStart w:colFirst="0" w:colLast="0" w:name="_tyjcwt" w:id="1"/>
      <w:bookmarkEnd w:id="1"/>
      <w:r w:rsidDel="00000000" w:rsidR="00000000" w:rsidRPr="00000000">
        <w:rPr>
          <w:vertAlign w:val="baseline"/>
          <w:rtl w:val="0"/>
        </w:rPr>
        <w:t xml:space="preserve">Операторы в JavaScript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Как и у любого языка программирования, </w:t>
      </w:r>
      <w:r w:rsidDel="00000000" w:rsidR="00000000" w:rsidRPr="00000000">
        <w:rPr>
          <w:rtl w:val="0"/>
        </w:rPr>
        <w:t xml:space="preserve">в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JavaScript также есть операторы. Сам по себе оператор – это наименьшая автономная часть языка программирования, т.е. команда. У операторов есть операнды. Операнд (или аргумент оператора) – это сущность, к которой применяется оператор. К примеру, при сложении двух чисел (3 + 2) работает оператор сложения с двумя операндами.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Операторы бывают унарными и бинарными. Унарный оператор применяется к одному операнду. Например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51.0" w:type="dxa"/>
        <w:jc w:val="left"/>
        <w:tblInd w:w="100.0" w:type="pct"/>
        <w:tblBorders>
          <w:top w:color="abb1b9" w:space="0" w:sz="8" w:val="single"/>
          <w:left w:color="abb1b9" w:space="0" w:sz="8" w:val="single"/>
          <w:bottom w:color="abb1b9" w:space="0" w:sz="8" w:val="single"/>
          <w:right w:color="abb1b9" w:space="0" w:sz="8" w:val="single"/>
          <w:insideH w:color="abb1b9" w:space="0" w:sz="8" w:val="single"/>
          <w:insideV w:color="abb1b9" w:space="0" w:sz="8" w:val="single"/>
        </w:tblBorders>
        <w:tblLayout w:type="fixed"/>
        <w:tblLook w:val="0600"/>
      </w:tblPr>
      <w:tblGrid>
        <w:gridCol w:w="9451"/>
        <w:tblGridChange w:id="0">
          <w:tblGrid>
            <w:gridCol w:w="9451"/>
          </w:tblGrid>
        </w:tblGridChange>
      </w:tblGrid>
      <w:tr>
        <w:trPr>
          <w:trHeight w:val="300" w:hRule="atLeast"/>
        </w:trPr>
        <w:tc>
          <w:tcPr>
            <w:shd w:fill="edeff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var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x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1;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x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880000"/>
                <w:sz w:val="20"/>
                <w:szCs w:val="20"/>
                <w:rtl w:val="0"/>
              </w:rPr>
              <w:t xml:space="preserve">// унарный минус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Бинарный же оператор применяется к двум операндам: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451.0" w:type="dxa"/>
        <w:jc w:val="left"/>
        <w:tblInd w:w="100.0" w:type="pct"/>
        <w:tblBorders>
          <w:top w:color="abb1b9" w:space="0" w:sz="8" w:val="single"/>
          <w:left w:color="abb1b9" w:space="0" w:sz="8" w:val="single"/>
          <w:bottom w:color="abb1b9" w:space="0" w:sz="8" w:val="single"/>
          <w:right w:color="abb1b9" w:space="0" w:sz="8" w:val="single"/>
          <w:insideH w:color="abb1b9" w:space="0" w:sz="8" w:val="single"/>
          <w:insideV w:color="abb1b9" w:space="0" w:sz="8" w:val="single"/>
        </w:tblBorders>
        <w:tblLayout w:type="fixed"/>
        <w:tblLook w:val="0600"/>
      </w:tblPr>
      <w:tblGrid>
        <w:gridCol w:w="9451"/>
        <w:tblGridChange w:id="0">
          <w:tblGrid>
            <w:gridCol w:w="9451"/>
          </w:tblGrid>
        </w:tblGridChange>
      </w:tblGrid>
      <w:tr>
        <w:trPr>
          <w:trHeight w:val="300" w:hRule="atLeast"/>
        </w:trPr>
        <w:tc>
          <w:tcPr>
            <w:shd w:fill="edeff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var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a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1;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var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b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2;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a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+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b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880000"/>
                <w:sz w:val="20"/>
                <w:szCs w:val="20"/>
                <w:rtl w:val="0"/>
              </w:rPr>
              <w:t xml:space="preserve">// бинарный плюс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У некоторых операторов есть свои особые названия.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both"/>
        <w:rPr/>
      </w:pP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Инкремент – увеличение операнда на установленный фиксированный шаг (как правило – единицу). Он же a++ или a+1.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both"/>
        <w:rPr/>
      </w:pP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Декремент – обратная инкременту операция. a--  или a-1.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both"/>
        <w:rPr/>
      </w:pP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Конкатенация – сложение строк. Обратной операции нет.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contextualSpacing w:val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451.0" w:type="dxa"/>
        <w:jc w:val="left"/>
        <w:tblInd w:w="100.0" w:type="pct"/>
        <w:tblBorders>
          <w:top w:color="abb1b9" w:space="0" w:sz="8" w:val="single"/>
          <w:left w:color="abb1b9" w:space="0" w:sz="8" w:val="single"/>
          <w:bottom w:color="abb1b9" w:space="0" w:sz="8" w:val="single"/>
          <w:right w:color="abb1b9" w:space="0" w:sz="8" w:val="single"/>
          <w:insideH w:color="abb1b9" w:space="0" w:sz="8" w:val="single"/>
          <w:insideV w:color="abb1b9" w:space="0" w:sz="8" w:val="single"/>
        </w:tblBorders>
        <w:tblLayout w:type="fixed"/>
        <w:tblLook w:val="0600"/>
      </w:tblPr>
      <w:tblGrid>
        <w:gridCol w:w="9451"/>
        <w:tblGridChange w:id="0">
          <w:tblGrid>
            <w:gridCol w:w="9451"/>
          </w:tblGrid>
        </w:tblGridChange>
      </w:tblGrid>
      <w:tr>
        <w:trPr>
          <w:trHeight w:val="300" w:hRule="atLeast"/>
        </w:trPr>
        <w:tc>
          <w:tcPr>
            <w:shd w:fill="edeff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var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a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"моя"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+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"строка";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При выполнении бинарных операторов нужно помнить, что JavaScript будет преобразовывать типы операндов, если они различаются.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При конкатенации, если в операторе один из операндов – строка, то и остальные операнды будут преобразованы к строке вне зависимости от того, в каком порядке идут операнды.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451.0" w:type="dxa"/>
        <w:jc w:val="left"/>
        <w:tblInd w:w="100.0" w:type="pct"/>
        <w:tblBorders>
          <w:top w:color="abb1b9" w:space="0" w:sz="8" w:val="single"/>
          <w:left w:color="abb1b9" w:space="0" w:sz="8" w:val="single"/>
          <w:bottom w:color="abb1b9" w:space="0" w:sz="8" w:val="single"/>
          <w:right w:color="abb1b9" w:space="0" w:sz="8" w:val="single"/>
          <w:insideH w:color="abb1b9" w:space="0" w:sz="8" w:val="single"/>
          <w:insideV w:color="abb1b9" w:space="0" w:sz="8" w:val="single"/>
        </w:tblBorders>
        <w:tblLayout w:type="fixed"/>
        <w:tblLook w:val="0600"/>
      </w:tblPr>
      <w:tblGrid>
        <w:gridCol w:w="9451"/>
        <w:tblGridChange w:id="0">
          <w:tblGrid>
            <w:gridCol w:w="9451"/>
          </w:tblGrid>
        </w:tblGridChange>
      </w:tblGrid>
      <w:tr>
        <w:trPr>
          <w:trHeight w:val="300" w:hRule="atLeast"/>
        </w:trPr>
        <w:tc>
          <w:tcPr>
            <w:shd w:fill="edeff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alert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"1"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+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color w:val="666600"/>
                <w:rtl w:val="0"/>
              </w:rPr>
              <w:t xml:space="preserve">  </w:t>
            </w:r>
            <w:r w:rsidDel="00000000" w:rsidR="00000000" w:rsidRPr="00000000">
              <w:rPr>
                <w:color w:val="880000"/>
                <w:sz w:val="20"/>
                <w:szCs w:val="20"/>
                <w:rtl w:val="0"/>
              </w:rPr>
              <w:t xml:space="preserve">// "12"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alert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+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"1"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880000"/>
                <w:sz w:val="20"/>
                <w:szCs w:val="20"/>
                <w:rtl w:val="0"/>
              </w:rPr>
              <w:t xml:space="preserve">// "21"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Если же мы выполняем другие арифметические операторы, то такого приведения типов не будет – все операнды будут приводиться к числу. 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451.0" w:type="dxa"/>
        <w:jc w:val="left"/>
        <w:tblInd w:w="100.0" w:type="pct"/>
        <w:tblBorders>
          <w:top w:color="abb1b9" w:space="0" w:sz="8" w:val="single"/>
          <w:left w:color="abb1b9" w:space="0" w:sz="8" w:val="single"/>
          <w:bottom w:color="abb1b9" w:space="0" w:sz="8" w:val="single"/>
          <w:right w:color="abb1b9" w:space="0" w:sz="8" w:val="single"/>
          <w:insideH w:color="abb1b9" w:space="0" w:sz="8" w:val="single"/>
          <w:insideV w:color="abb1b9" w:space="0" w:sz="8" w:val="single"/>
        </w:tblBorders>
        <w:tblLayout w:type="fixed"/>
        <w:tblLook w:val="0600"/>
      </w:tblPr>
      <w:tblGrid>
        <w:gridCol w:w="9451"/>
        <w:tblGridChange w:id="0">
          <w:tblGrid>
            <w:gridCol w:w="9451"/>
          </w:tblGrid>
        </w:tblGridChange>
      </w:tblGrid>
      <w:tr>
        <w:trPr>
          <w:trHeight w:val="300" w:hRule="atLeast"/>
        </w:trPr>
        <w:tc>
          <w:tcPr>
            <w:shd w:fill="edeff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commentRangeStart w:id="0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alert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"2"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); 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880000"/>
                <w:sz w:val="20"/>
                <w:szCs w:val="20"/>
                <w:rtl w:val="0"/>
              </w:rPr>
              <w:t xml:space="preserve">// 2</w:t>
            </w:r>
            <w:commentRangeEnd w:id="0"/>
            <w:r w:rsidDel="00000000" w:rsidR="00000000" w:rsidRPr="00000000">
              <w:commentReference w:id="0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alert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9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/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"3"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880000"/>
                <w:sz w:val="20"/>
                <w:szCs w:val="20"/>
                <w:rtl w:val="0"/>
              </w:rPr>
              <w:t xml:space="preserve">// 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Разумеется, Вы будете работать со сложными выражениями, содержащими более одного оператора. Тогда возникает необходимость расстановки приоритета операций, т.е. порядка их выполнения. 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Если с арифметическими операторами всё просто – работает классическая логика (например, сначала умножение, потом сложение), то с программными операторами языка JavaScript всё несколько сложнее. Их приоритеты упорядочены в таблице, в которой операторы перечислены в порядке убывания приоритета. 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880.0" w:type="dxa"/>
        <w:jc w:val="left"/>
        <w:tblInd w:w="0.0" w:type="dxa"/>
        <w:tblBorders>
          <w:top w:color="bbbbbb" w:space="0" w:sz="6" w:val="single"/>
          <w:left w:color="bbbbbb" w:space="0" w:sz="6" w:val="single"/>
          <w:bottom w:color="bbbbbb" w:space="0" w:sz="6" w:val="single"/>
          <w:right w:color="bbbbbb" w:space="0" w:sz="6" w:val="single"/>
        </w:tblBorders>
        <w:tblLayout w:type="fixed"/>
        <w:tblLook w:val="0400"/>
      </w:tblPr>
      <w:tblGrid>
        <w:gridCol w:w="2601"/>
        <w:gridCol w:w="7279"/>
        <w:tblGridChange w:id="0">
          <w:tblGrid>
            <w:gridCol w:w="2601"/>
            <w:gridCol w:w="7279"/>
          </w:tblGrid>
        </w:tblGridChange>
      </w:tblGrid>
      <w:tr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shd w:fill="cccccc" w:val="clear"/>
            <w:tcMar>
              <w:top w:w="150.0" w:type="dxa"/>
              <w:left w:w="120.0" w:type="dxa"/>
              <w:bottom w:w="15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b w:val="1"/>
                <w:i w:val="0"/>
                <w:smallCaps w:val="0"/>
                <w:strike w:val="0"/>
                <w:color w:val="2c2d3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2c2d3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Оператор</w:t>
            </w:r>
          </w:p>
        </w:tc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shd w:fill="cccccc" w:val="clear"/>
            <w:tcMar>
              <w:top w:w="150.0" w:type="dxa"/>
              <w:left w:w="120.0" w:type="dxa"/>
              <w:bottom w:w="15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b w:val="1"/>
                <w:i w:val="0"/>
                <w:smallCaps w:val="0"/>
                <w:strike w:val="0"/>
                <w:color w:val="2c2d3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2c2d3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Описание</w:t>
            </w:r>
          </w:p>
        </w:tc>
      </w:tr>
      <w:tr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150.0" w:type="dxa"/>
              <w:left w:w="120.0" w:type="dxa"/>
              <w:bottom w:w="150.0" w:type="dxa"/>
              <w:right w:w="120.0" w:type="dxa"/>
            </w:tcMar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b w:val="0"/>
                <w:i w:val="0"/>
                <w:smallCaps w:val="0"/>
                <w:strike w:val="0"/>
                <w:color w:val="2c2d3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0"/>
                <w:i w:val="0"/>
                <w:smallCaps w:val="0"/>
                <w:strike w:val="0"/>
                <w:color w:val="2c2d3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 [ ] ( )</w:t>
            </w:r>
          </w:p>
        </w:tc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150.0" w:type="dxa"/>
              <w:left w:w="120.0" w:type="dxa"/>
              <w:bottom w:w="150.0" w:type="dxa"/>
              <w:right w:w="120.0" w:type="dxa"/>
            </w:tcMar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b w:val="0"/>
                <w:i w:val="0"/>
                <w:smallCaps w:val="0"/>
                <w:strike w:val="0"/>
                <w:color w:val="2c2d3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0"/>
                <w:i w:val="0"/>
                <w:smallCaps w:val="0"/>
                <w:strike w:val="0"/>
                <w:color w:val="2c2d3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Доступ к полям, индексация массивов, вызовы функций и группировка выражений.</w:t>
            </w:r>
          </w:p>
        </w:tc>
      </w:tr>
      <w:tr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150.0" w:type="dxa"/>
              <w:left w:w="120.0" w:type="dxa"/>
              <w:bottom w:w="150.0" w:type="dxa"/>
              <w:right w:w="120.0" w:type="dxa"/>
            </w:tcMar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b w:val="0"/>
                <w:i w:val="0"/>
                <w:smallCaps w:val="0"/>
                <w:strike w:val="0"/>
                <w:color w:val="2c2d3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0"/>
                <w:i w:val="0"/>
                <w:smallCaps w:val="0"/>
                <w:strike w:val="0"/>
                <w:color w:val="2c2d3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++ -- - ~ ! delete new typeof void</w:t>
            </w:r>
          </w:p>
        </w:tc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150.0" w:type="dxa"/>
              <w:left w:w="120.0" w:type="dxa"/>
              <w:bottom w:w="150.0" w:type="dxa"/>
              <w:right w:w="120.0" w:type="dxa"/>
            </w:tcMar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b w:val="0"/>
                <w:i w:val="0"/>
                <w:smallCaps w:val="0"/>
                <w:strike w:val="0"/>
                <w:color w:val="2c2d3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0"/>
                <w:i w:val="0"/>
                <w:smallCaps w:val="0"/>
                <w:strike w:val="0"/>
                <w:color w:val="2c2d3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Унарные операторы, тип возвращаемых данных, создание объектов, неопредел</w:t>
            </w:r>
            <w:r w:rsidDel="00000000" w:rsidR="00000000" w:rsidRPr="00000000">
              <w:rPr>
                <w:rtl w:val="0"/>
              </w:rPr>
              <w:t xml:space="preserve">ё</w:t>
            </w:r>
            <w:r w:rsidDel="00000000" w:rsidR="00000000" w:rsidRPr="00000000">
              <w:rPr>
                <w:b w:val="0"/>
                <w:i w:val="0"/>
                <w:smallCaps w:val="0"/>
                <w:strike w:val="0"/>
                <w:color w:val="2c2d3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нные значения.</w:t>
            </w:r>
          </w:p>
        </w:tc>
      </w:tr>
      <w:tr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150.0" w:type="dxa"/>
              <w:left w:w="120.0" w:type="dxa"/>
              <w:bottom w:w="150.0" w:type="dxa"/>
              <w:right w:w="120.0" w:type="dxa"/>
            </w:tcMar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b w:val="0"/>
                <w:i w:val="0"/>
                <w:smallCaps w:val="0"/>
                <w:strike w:val="0"/>
                <w:color w:val="2c2d3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0"/>
                <w:i w:val="0"/>
                <w:smallCaps w:val="0"/>
                <w:strike w:val="0"/>
                <w:color w:val="2c2d3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* / %</w:t>
            </w:r>
          </w:p>
        </w:tc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150.0" w:type="dxa"/>
              <w:left w:w="120.0" w:type="dxa"/>
              <w:bottom w:w="150.0" w:type="dxa"/>
              <w:right w:w="120.0" w:type="dxa"/>
            </w:tcMar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b w:val="0"/>
                <w:i w:val="0"/>
                <w:smallCaps w:val="0"/>
                <w:strike w:val="0"/>
                <w:color w:val="2c2d3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0"/>
                <w:i w:val="0"/>
                <w:smallCaps w:val="0"/>
                <w:strike w:val="0"/>
                <w:color w:val="2c2d3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Умножение, деление, деление по модулю..</w:t>
            </w:r>
          </w:p>
        </w:tc>
      </w:tr>
      <w:tr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150.0" w:type="dxa"/>
              <w:left w:w="120.0" w:type="dxa"/>
              <w:bottom w:w="150.0" w:type="dxa"/>
              <w:right w:w="120.0" w:type="dxa"/>
            </w:tcMar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b w:val="0"/>
                <w:i w:val="0"/>
                <w:smallCaps w:val="0"/>
                <w:strike w:val="0"/>
                <w:color w:val="2c2d3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0"/>
                <w:i w:val="0"/>
                <w:smallCaps w:val="0"/>
                <w:strike w:val="0"/>
                <w:color w:val="2c2d3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+ - +</w:t>
            </w:r>
          </w:p>
        </w:tc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150.0" w:type="dxa"/>
              <w:left w:w="120.0" w:type="dxa"/>
              <w:bottom w:w="150.0" w:type="dxa"/>
              <w:right w:w="120.0" w:type="dxa"/>
            </w:tcMar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b w:val="0"/>
                <w:i w:val="0"/>
                <w:smallCaps w:val="0"/>
                <w:strike w:val="0"/>
                <w:color w:val="2c2d3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0"/>
                <w:i w:val="0"/>
                <w:smallCaps w:val="0"/>
                <w:strike w:val="0"/>
                <w:color w:val="2c2d3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Сложение, вычитание, объединение строк.</w:t>
            </w:r>
          </w:p>
        </w:tc>
      </w:tr>
      <w:tr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150.0" w:type="dxa"/>
              <w:left w:w="120.0" w:type="dxa"/>
              <w:bottom w:w="150.0" w:type="dxa"/>
              <w:right w:w="120.0" w:type="dxa"/>
            </w:tcMar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b w:val="0"/>
                <w:i w:val="0"/>
                <w:smallCaps w:val="0"/>
                <w:strike w:val="0"/>
                <w:color w:val="2c2d3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0"/>
                <w:i w:val="0"/>
                <w:smallCaps w:val="0"/>
                <w:strike w:val="0"/>
                <w:color w:val="2c2d3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&lt;&lt; &gt;&gt; &gt;&gt;&gt;</w:t>
            </w:r>
          </w:p>
        </w:tc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150.0" w:type="dxa"/>
              <w:left w:w="120.0" w:type="dxa"/>
              <w:bottom w:w="150.0" w:type="dxa"/>
              <w:right w:w="120.0" w:type="dxa"/>
            </w:tcMar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b w:val="0"/>
                <w:i w:val="0"/>
                <w:smallCaps w:val="0"/>
                <w:strike w:val="0"/>
                <w:color w:val="2c2d3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0"/>
                <w:i w:val="0"/>
                <w:smallCaps w:val="0"/>
                <w:strike w:val="0"/>
                <w:color w:val="2c2d3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Сдвиг бит</w:t>
            </w:r>
            <w:r w:rsidDel="00000000" w:rsidR="00000000" w:rsidRPr="00000000">
              <w:rPr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150.0" w:type="dxa"/>
              <w:left w:w="120.0" w:type="dxa"/>
              <w:bottom w:w="150.0" w:type="dxa"/>
              <w:right w:w="120.0" w:type="dxa"/>
            </w:tcMar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b w:val="0"/>
                <w:i w:val="0"/>
                <w:smallCaps w:val="0"/>
                <w:strike w:val="0"/>
                <w:color w:val="2c2d3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0"/>
                <w:i w:val="0"/>
                <w:smallCaps w:val="0"/>
                <w:strike w:val="0"/>
                <w:color w:val="2c2d3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 &lt;= &gt; &gt;= instanceof</w:t>
            </w:r>
          </w:p>
        </w:tc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150.0" w:type="dxa"/>
              <w:left w:w="120.0" w:type="dxa"/>
              <w:bottom w:w="150.0" w:type="dxa"/>
              <w:right w:w="120.0" w:type="dxa"/>
            </w:tcMar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b w:val="0"/>
                <w:i w:val="0"/>
                <w:smallCaps w:val="0"/>
                <w:strike w:val="0"/>
                <w:color w:val="2c2d3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0"/>
                <w:i w:val="0"/>
                <w:smallCaps w:val="0"/>
                <w:strike w:val="0"/>
                <w:color w:val="2c2d3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Меньше, меньше или равно, больше, больше или равно, instanceof.</w:t>
            </w:r>
          </w:p>
        </w:tc>
      </w:tr>
      <w:tr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150.0" w:type="dxa"/>
              <w:left w:w="120.0" w:type="dxa"/>
              <w:bottom w:w="150.0" w:type="dxa"/>
              <w:right w:w="120.0" w:type="dxa"/>
            </w:tcMar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b w:val="0"/>
                <w:i w:val="0"/>
                <w:smallCaps w:val="0"/>
                <w:strike w:val="0"/>
                <w:color w:val="2c2d3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0"/>
                <w:i w:val="0"/>
                <w:smallCaps w:val="0"/>
                <w:strike w:val="0"/>
                <w:color w:val="2c2d3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== != === !==</w:t>
            </w:r>
          </w:p>
        </w:tc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150.0" w:type="dxa"/>
              <w:left w:w="120.0" w:type="dxa"/>
              <w:bottom w:w="150.0" w:type="dxa"/>
              <w:right w:w="120.0" w:type="dxa"/>
            </w:tcMar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b w:val="0"/>
                <w:i w:val="0"/>
                <w:smallCaps w:val="0"/>
                <w:strike w:val="0"/>
                <w:color w:val="2c2d3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0"/>
                <w:i w:val="0"/>
                <w:smallCaps w:val="0"/>
                <w:strike w:val="0"/>
                <w:color w:val="2c2d3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Равенство, неравенство, строгое равенство, строгое неравенство.</w:t>
            </w:r>
          </w:p>
        </w:tc>
      </w:tr>
      <w:tr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150.0" w:type="dxa"/>
              <w:left w:w="120.0" w:type="dxa"/>
              <w:bottom w:w="150.0" w:type="dxa"/>
              <w:right w:w="120.0" w:type="dxa"/>
            </w:tcMar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b w:val="0"/>
                <w:i w:val="0"/>
                <w:smallCaps w:val="0"/>
                <w:strike w:val="0"/>
                <w:color w:val="2c2d3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0"/>
                <w:i w:val="0"/>
                <w:smallCaps w:val="0"/>
                <w:strike w:val="0"/>
                <w:color w:val="2c2d3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&amp;</w:t>
            </w:r>
          </w:p>
        </w:tc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150.0" w:type="dxa"/>
              <w:left w:w="120.0" w:type="dxa"/>
              <w:bottom w:w="150.0" w:type="dxa"/>
              <w:right w:w="120.0" w:type="dxa"/>
            </w:tcMar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b w:val="0"/>
                <w:i w:val="0"/>
                <w:smallCaps w:val="0"/>
                <w:strike w:val="0"/>
                <w:color w:val="2c2d3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0"/>
                <w:i w:val="0"/>
                <w:smallCaps w:val="0"/>
                <w:strike w:val="0"/>
                <w:color w:val="2c2d3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Побитовое И.</w:t>
            </w:r>
          </w:p>
        </w:tc>
      </w:tr>
      <w:tr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150.0" w:type="dxa"/>
              <w:left w:w="120.0" w:type="dxa"/>
              <w:bottom w:w="150.0" w:type="dxa"/>
              <w:right w:w="120.0" w:type="dxa"/>
            </w:tcMar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b w:val="0"/>
                <w:i w:val="0"/>
                <w:smallCaps w:val="0"/>
                <w:strike w:val="0"/>
                <w:color w:val="2c2d3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0"/>
                <w:i w:val="0"/>
                <w:smallCaps w:val="0"/>
                <w:strike w:val="0"/>
                <w:color w:val="2c2d3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^</w:t>
            </w:r>
          </w:p>
        </w:tc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150.0" w:type="dxa"/>
              <w:left w:w="120.0" w:type="dxa"/>
              <w:bottom w:w="150.0" w:type="dxa"/>
              <w:right w:w="120.0" w:type="dxa"/>
            </w:tcMar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b w:val="0"/>
                <w:i w:val="0"/>
                <w:smallCaps w:val="0"/>
                <w:strike w:val="0"/>
                <w:color w:val="2c2d3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0"/>
                <w:i w:val="0"/>
                <w:smallCaps w:val="0"/>
                <w:strike w:val="0"/>
                <w:color w:val="2c2d3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Побитовое исключающее ИЛИ.</w:t>
            </w:r>
          </w:p>
        </w:tc>
      </w:tr>
      <w:tr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150.0" w:type="dxa"/>
              <w:left w:w="120.0" w:type="dxa"/>
              <w:bottom w:w="150.0" w:type="dxa"/>
              <w:right w:w="120.0" w:type="dxa"/>
            </w:tcMar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b w:val="0"/>
                <w:i w:val="0"/>
                <w:smallCaps w:val="0"/>
                <w:strike w:val="0"/>
                <w:color w:val="2c2d3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0"/>
                <w:i w:val="0"/>
                <w:smallCaps w:val="0"/>
                <w:strike w:val="0"/>
                <w:color w:val="2c2d3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|</w:t>
            </w:r>
          </w:p>
        </w:tc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150.0" w:type="dxa"/>
              <w:left w:w="120.0" w:type="dxa"/>
              <w:bottom w:w="150.0" w:type="dxa"/>
              <w:right w:w="120.0" w:type="dxa"/>
            </w:tcMar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b w:val="0"/>
                <w:i w:val="0"/>
                <w:smallCaps w:val="0"/>
                <w:strike w:val="0"/>
                <w:color w:val="2c2d3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0"/>
                <w:i w:val="0"/>
                <w:smallCaps w:val="0"/>
                <w:strike w:val="0"/>
                <w:color w:val="2c2d3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Побитовое ИЛИ.</w:t>
            </w:r>
          </w:p>
        </w:tc>
      </w:tr>
      <w:tr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150.0" w:type="dxa"/>
              <w:left w:w="120.0" w:type="dxa"/>
              <w:bottom w:w="150.0" w:type="dxa"/>
              <w:right w:w="120.0" w:type="dxa"/>
            </w:tcMar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b w:val="0"/>
                <w:i w:val="0"/>
                <w:smallCaps w:val="0"/>
                <w:strike w:val="0"/>
                <w:color w:val="2c2d3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0"/>
                <w:i w:val="0"/>
                <w:smallCaps w:val="0"/>
                <w:strike w:val="0"/>
                <w:color w:val="2c2d3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&amp;&amp;</w:t>
            </w:r>
          </w:p>
        </w:tc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150.0" w:type="dxa"/>
              <w:left w:w="120.0" w:type="dxa"/>
              <w:bottom w:w="150.0" w:type="dxa"/>
              <w:right w:w="120.0" w:type="dxa"/>
            </w:tcMar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b w:val="0"/>
                <w:i w:val="0"/>
                <w:smallCaps w:val="0"/>
                <w:strike w:val="0"/>
                <w:color w:val="2c2d3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0"/>
                <w:i w:val="0"/>
                <w:smallCaps w:val="0"/>
                <w:strike w:val="0"/>
                <w:color w:val="2c2d3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Логическое И.</w:t>
            </w:r>
          </w:p>
        </w:tc>
      </w:tr>
      <w:tr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150.0" w:type="dxa"/>
              <w:left w:w="120.0" w:type="dxa"/>
              <w:bottom w:w="150.0" w:type="dxa"/>
              <w:right w:w="120.0" w:type="dxa"/>
            </w:tcMar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b w:val="0"/>
                <w:i w:val="0"/>
                <w:smallCaps w:val="0"/>
                <w:strike w:val="0"/>
                <w:color w:val="2c2d3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0"/>
                <w:i w:val="0"/>
                <w:smallCaps w:val="0"/>
                <w:strike w:val="0"/>
                <w:color w:val="2c2d3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||</w:t>
            </w:r>
          </w:p>
        </w:tc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150.0" w:type="dxa"/>
              <w:left w:w="120.0" w:type="dxa"/>
              <w:bottom w:w="150.0" w:type="dxa"/>
              <w:right w:w="120.0" w:type="dxa"/>
            </w:tcMar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b w:val="0"/>
                <w:i w:val="0"/>
                <w:smallCaps w:val="0"/>
                <w:strike w:val="0"/>
                <w:color w:val="2c2d3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0"/>
                <w:i w:val="0"/>
                <w:smallCaps w:val="0"/>
                <w:strike w:val="0"/>
                <w:color w:val="2c2d3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Логическое ИЛИ.</w:t>
            </w:r>
          </w:p>
        </w:tc>
      </w:tr>
      <w:tr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150.0" w:type="dxa"/>
              <w:left w:w="120.0" w:type="dxa"/>
              <w:bottom w:w="150.0" w:type="dxa"/>
              <w:right w:w="120.0" w:type="dxa"/>
            </w:tcMar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b w:val="0"/>
                <w:i w:val="0"/>
                <w:smallCaps w:val="0"/>
                <w:strike w:val="0"/>
                <w:color w:val="2c2d3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0"/>
                <w:i w:val="0"/>
                <w:smallCaps w:val="0"/>
                <w:strike w:val="0"/>
                <w:color w:val="2c2d3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?:</w:t>
            </w:r>
          </w:p>
        </w:tc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150.0" w:type="dxa"/>
              <w:left w:w="120.0" w:type="dxa"/>
              <w:bottom w:w="150.0" w:type="dxa"/>
              <w:right w:w="120.0" w:type="dxa"/>
            </w:tcMar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b w:val="0"/>
                <w:i w:val="0"/>
                <w:smallCaps w:val="0"/>
                <w:strike w:val="0"/>
                <w:color w:val="2c2d3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0"/>
                <w:i w:val="0"/>
                <w:smallCaps w:val="0"/>
                <w:strike w:val="0"/>
                <w:color w:val="2c2d3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Условный оператор.</w:t>
            </w:r>
          </w:p>
        </w:tc>
      </w:tr>
      <w:tr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150.0" w:type="dxa"/>
              <w:left w:w="120.0" w:type="dxa"/>
              <w:bottom w:w="150.0" w:type="dxa"/>
              <w:right w:w="120.0" w:type="dxa"/>
            </w:tcMar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b w:val="0"/>
                <w:i w:val="0"/>
                <w:smallCaps w:val="0"/>
                <w:strike w:val="0"/>
                <w:color w:val="2c2d3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0"/>
                <w:i w:val="0"/>
                <w:smallCaps w:val="0"/>
                <w:strike w:val="0"/>
                <w:color w:val="2c2d3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= </w:t>
            </w:r>
            <w:r w:rsidDel="00000000" w:rsidR="00000000" w:rsidRPr="00000000">
              <w:rPr>
                <w:b w:val="0"/>
                <w:i w:val="1"/>
                <w:smallCaps w:val="0"/>
                <w:strike w:val="0"/>
                <w:color w:val="2c2d3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OP</w:t>
            </w:r>
            <w:r w:rsidDel="00000000" w:rsidR="00000000" w:rsidRPr="00000000">
              <w:rPr>
                <w:b w:val="0"/>
                <w:i w:val="0"/>
                <w:smallCaps w:val="0"/>
                <w:strike w:val="0"/>
                <w:color w:val="2c2d3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=</w:t>
            </w:r>
          </w:p>
        </w:tc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150.0" w:type="dxa"/>
              <w:left w:w="120.0" w:type="dxa"/>
              <w:bottom w:w="150.0" w:type="dxa"/>
              <w:right w:w="120.0" w:type="dxa"/>
            </w:tcMar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b w:val="0"/>
                <w:i w:val="0"/>
                <w:smallCaps w:val="0"/>
                <w:strike w:val="0"/>
                <w:color w:val="2c2d3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0"/>
                <w:i w:val="0"/>
                <w:smallCaps w:val="0"/>
                <w:strike w:val="0"/>
                <w:color w:val="2c2d3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Присваивание, присваивание с операцией (например += и &amp;=).</w:t>
            </w:r>
          </w:p>
        </w:tc>
      </w:tr>
      <w:tr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150.0" w:type="dxa"/>
              <w:left w:w="120.0" w:type="dxa"/>
              <w:bottom w:w="150.0" w:type="dxa"/>
              <w:right w:w="120.0" w:type="dxa"/>
            </w:tcMar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b w:val="0"/>
                <w:i w:val="0"/>
                <w:smallCaps w:val="0"/>
                <w:strike w:val="0"/>
                <w:color w:val="2c2d3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0"/>
                <w:i w:val="0"/>
                <w:smallCaps w:val="0"/>
                <w:strike w:val="0"/>
                <w:color w:val="2c2d3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</w:t>
            </w:r>
          </w:p>
        </w:tc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150.0" w:type="dxa"/>
              <w:left w:w="120.0" w:type="dxa"/>
              <w:bottom w:w="150.0" w:type="dxa"/>
              <w:right w:w="120.0" w:type="dxa"/>
            </w:tcMar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b w:val="0"/>
                <w:i w:val="0"/>
                <w:smallCaps w:val="0"/>
                <w:strike w:val="0"/>
                <w:color w:val="2c2d3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0"/>
                <w:i w:val="0"/>
                <w:smallCaps w:val="0"/>
                <w:strike w:val="0"/>
                <w:color w:val="2c2d3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Вычисление нескольких выражений.</w:t>
            </w:r>
          </w:p>
        </w:tc>
      </w:tr>
    </w:tbl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/>
      </w:pP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Согласно таблице происходит, казалось бы, очевидны</w:t>
      </w:r>
      <w:ins w:author="Сергей Крикун" w:id="0" w:date="2018-09-25T09:26:28Z">
        <w:r w:rsidDel="00000000" w:rsidR="00000000" w:rsidRPr="00000000">
          <w:rPr>
            <w:rtl w:val="0"/>
            <w:rPrChange w:author="Сергей Крикун" w:id="1" w:date="2018-09-25T09:26:28Z">
              <w:rPr>
                <w:b w:val="0"/>
                <w:i w:val="0"/>
                <w:smallCaps w:val="0"/>
                <w:strike w:val="0"/>
                <w:color w:val="2c2d30"/>
                <w:sz w:val="20"/>
                <w:szCs w:val="20"/>
                <w:u w:val="none"/>
                <w:shd w:fill="auto" w:val="clear"/>
                <w:vertAlign w:val="baseline"/>
              </w:rPr>
            </w:rPrChange>
          </w:rPr>
          <w:t xml:space="preserve">й</w:t>
        </w:r>
      </w:ins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процесс. При выполнении выражения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451.0" w:type="dxa"/>
        <w:jc w:val="left"/>
        <w:tblInd w:w="100.0" w:type="pct"/>
        <w:tblBorders>
          <w:top w:color="abb1b9" w:space="0" w:sz="8" w:val="single"/>
          <w:left w:color="abb1b9" w:space="0" w:sz="8" w:val="single"/>
          <w:bottom w:color="abb1b9" w:space="0" w:sz="8" w:val="single"/>
          <w:right w:color="abb1b9" w:space="0" w:sz="8" w:val="single"/>
          <w:insideH w:color="abb1b9" w:space="0" w:sz="8" w:val="single"/>
          <w:insideV w:color="abb1b9" w:space="0" w:sz="8" w:val="single"/>
        </w:tblBorders>
        <w:tblLayout w:type="fixed"/>
        <w:tblLook w:val="0600"/>
      </w:tblPr>
      <w:tblGrid>
        <w:gridCol w:w="9451"/>
        <w:tblGridChange w:id="0">
          <w:tblGrid>
            <w:gridCol w:w="9451"/>
          </w:tblGrid>
        </w:tblGridChange>
      </w:tblGrid>
      <w:tr>
        <w:trPr>
          <w:trHeight w:val="300" w:hRule="atLeast"/>
        </w:trPr>
        <w:tc>
          <w:tcPr>
            <w:shd w:fill="edeff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var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a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5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*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–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7;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сначала </w:t>
      </w:r>
      <w:r w:rsidDel="00000000" w:rsidR="00000000" w:rsidRPr="00000000">
        <w:rPr>
          <w:rtl w:val="0"/>
        </w:rPr>
        <w:t xml:space="preserve">рассчитывается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арифметическая часть выражения, а только потом произойдёт присвоение, т.к. оно находится ниже, чем сложение и умножение. 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Также обратим внимание на унарные операторы инкрементрирования/декрементирования. В JavaScript есть префиксная и постфиксная форма их записи. По сути, обе формы увеличивают значение операнда на 1. Но давайте посмотрим, как они это делают.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451.0" w:type="dxa"/>
        <w:jc w:val="left"/>
        <w:tblInd w:w="100.0" w:type="pct"/>
        <w:tblBorders>
          <w:top w:color="abb1b9" w:space="0" w:sz="8" w:val="single"/>
          <w:left w:color="abb1b9" w:space="0" w:sz="8" w:val="single"/>
          <w:bottom w:color="abb1b9" w:space="0" w:sz="8" w:val="single"/>
          <w:right w:color="abb1b9" w:space="0" w:sz="8" w:val="single"/>
          <w:insideH w:color="abb1b9" w:space="0" w:sz="8" w:val="single"/>
          <w:insideV w:color="abb1b9" w:space="0" w:sz="8" w:val="single"/>
        </w:tblBorders>
        <w:tblLayout w:type="fixed"/>
        <w:tblLook w:val="0600"/>
      </w:tblPr>
      <w:tblGrid>
        <w:gridCol w:w="9451"/>
        <w:tblGridChange w:id="0">
          <w:tblGrid>
            <w:gridCol w:w="9451"/>
          </w:tblGrid>
        </w:tblGridChange>
      </w:tblGrid>
      <w:tr>
        <w:trPr>
          <w:trHeight w:val="300" w:hRule="atLeast"/>
        </w:trPr>
        <w:tc>
          <w:tcPr>
            <w:shd w:fill="edeff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var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a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5;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alert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a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++);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880000"/>
                <w:sz w:val="20"/>
                <w:szCs w:val="20"/>
                <w:rtl w:val="0"/>
              </w:rPr>
              <w:t xml:space="preserve">// выведет 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alert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(++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a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880000"/>
                <w:sz w:val="20"/>
                <w:szCs w:val="20"/>
                <w:rtl w:val="0"/>
              </w:rPr>
              <w:t xml:space="preserve">// выведет 7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Таким образом, в постфиксной форме сначала происходит возвращение значения, а потом выполняется инкрементирования. В префиксной форме инкрементирование производится сразу, а возврат происходит уже с обновлённым значением.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Разумеется, также в JS есть и операторы сравнения, которые возвращают логическое значение по выполнению операт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ора.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451.0" w:type="dxa"/>
        <w:jc w:val="left"/>
        <w:tblInd w:w="100.0" w:type="pct"/>
        <w:tblBorders>
          <w:top w:color="abb1b9" w:space="0" w:sz="8" w:val="single"/>
          <w:left w:color="abb1b9" w:space="0" w:sz="8" w:val="single"/>
          <w:bottom w:color="abb1b9" w:space="0" w:sz="8" w:val="single"/>
          <w:right w:color="abb1b9" w:space="0" w:sz="8" w:val="single"/>
          <w:insideH w:color="abb1b9" w:space="0" w:sz="8" w:val="single"/>
          <w:insideV w:color="abb1b9" w:space="0" w:sz="8" w:val="single"/>
        </w:tblBorders>
        <w:tblLayout w:type="fixed"/>
        <w:tblLook w:val="0600"/>
      </w:tblPr>
      <w:tblGrid>
        <w:gridCol w:w="9451"/>
        <w:tblGridChange w:id="0">
          <w:tblGrid>
            <w:gridCol w:w="9451"/>
          </w:tblGrid>
        </w:tblGridChange>
      </w:tblGrid>
      <w:tr>
        <w:trPr>
          <w:trHeight w:val="300" w:hRule="atLeast"/>
        </w:trPr>
        <w:tc>
          <w:tcPr>
            <w:shd w:fill="edeff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alert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&gt;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color w:val="880000"/>
                <w:sz w:val="20"/>
                <w:szCs w:val="20"/>
                <w:rtl w:val="0"/>
              </w:rPr>
              <w:t xml:space="preserve">// true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alert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&gt;=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);    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880000"/>
                <w:sz w:val="20"/>
                <w:szCs w:val="20"/>
                <w:rtl w:val="0"/>
              </w:rPr>
              <w:t xml:space="preserve">// true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alert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</w:t>
            </w:r>
            <w:r w:rsidDel="00000000" w:rsidR="00000000" w:rsidRPr="00000000">
              <w:rPr>
                <w:color w:val="880000"/>
                <w:sz w:val="20"/>
                <w:szCs w:val="20"/>
                <w:rtl w:val="0"/>
              </w:rPr>
              <w:t xml:space="preserve">// false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alert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!=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</w:t>
            </w:r>
            <w:r w:rsidDel="00000000" w:rsidR="00000000" w:rsidRPr="00000000">
              <w:rPr>
                <w:color w:val="880000"/>
                <w:sz w:val="20"/>
                <w:szCs w:val="20"/>
                <w:rtl w:val="0"/>
              </w:rPr>
              <w:t xml:space="preserve">// true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alert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"Б"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&gt;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"А"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880000"/>
                <w:sz w:val="20"/>
                <w:szCs w:val="20"/>
                <w:rtl w:val="0"/>
              </w:rPr>
              <w:t xml:space="preserve">// true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При побуквенном сравнении в случае, если сравниваются строки из нескольких букв, то сравнение осуществляется пошагово: сначала сравниваются первые буквы, потом вторые, и так далее.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Не стоит забывать и о числовом преобразовании.  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451.0" w:type="dxa"/>
        <w:jc w:val="left"/>
        <w:tblInd w:w="100.0" w:type="pct"/>
        <w:tblBorders>
          <w:top w:color="abb1b9" w:space="0" w:sz="8" w:val="single"/>
          <w:left w:color="abb1b9" w:space="0" w:sz="8" w:val="single"/>
          <w:bottom w:color="abb1b9" w:space="0" w:sz="8" w:val="single"/>
          <w:right w:color="abb1b9" w:space="0" w:sz="8" w:val="single"/>
          <w:insideH w:color="abb1b9" w:space="0" w:sz="8" w:val="single"/>
          <w:insideV w:color="abb1b9" w:space="0" w:sz="8" w:val="single"/>
        </w:tblBorders>
        <w:tblLayout w:type="fixed"/>
        <w:tblLook w:val="0600"/>
      </w:tblPr>
      <w:tblGrid>
        <w:gridCol w:w="9451"/>
        <w:tblGridChange w:id="0">
          <w:tblGrid>
            <w:gridCol w:w="9451"/>
          </w:tblGrid>
        </w:tblGridChange>
      </w:tblGrid>
      <w:tr>
        <w:trPr>
          <w:trHeight w:val="300" w:hRule="atLeast"/>
        </w:trPr>
        <w:tc>
          <w:tcPr>
            <w:shd w:fill="edeff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alert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"2"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&gt;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color w:val="880000"/>
                <w:sz w:val="20"/>
                <w:szCs w:val="20"/>
                <w:rtl w:val="0"/>
              </w:rPr>
              <w:t xml:space="preserve">// true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alert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"01"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); 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color w:val="880000"/>
                <w:sz w:val="20"/>
                <w:szCs w:val="20"/>
                <w:rtl w:val="0"/>
              </w:rPr>
              <w:t xml:space="preserve">// true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alert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false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); 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880000"/>
                <w:sz w:val="20"/>
                <w:szCs w:val="20"/>
                <w:rtl w:val="0"/>
              </w:rPr>
              <w:t xml:space="preserve">// true, значение false становится числом 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alert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true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);  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880000"/>
                <w:sz w:val="20"/>
                <w:szCs w:val="20"/>
                <w:rtl w:val="0"/>
              </w:rPr>
              <w:t xml:space="preserve">// true, так как true становится числом 1.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alert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""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false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Если Вы хотите, чтобы производилось строгое сравнение на равенство, то применяется другой оператор: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451.0" w:type="dxa"/>
        <w:jc w:val="left"/>
        <w:tblInd w:w="100.0" w:type="pct"/>
        <w:tblBorders>
          <w:top w:color="abb1b9" w:space="0" w:sz="8" w:val="single"/>
          <w:left w:color="abb1b9" w:space="0" w:sz="8" w:val="single"/>
          <w:bottom w:color="abb1b9" w:space="0" w:sz="8" w:val="single"/>
          <w:right w:color="abb1b9" w:space="0" w:sz="8" w:val="single"/>
          <w:insideH w:color="abb1b9" w:space="0" w:sz="8" w:val="single"/>
          <w:insideV w:color="abb1b9" w:space="0" w:sz="8" w:val="single"/>
        </w:tblBorders>
        <w:tblLayout w:type="fixed"/>
        <w:tblLook w:val="0600"/>
      </w:tblPr>
      <w:tblGrid>
        <w:gridCol w:w="9451"/>
        <w:tblGridChange w:id="0">
          <w:tblGrid>
            <w:gridCol w:w="9451"/>
          </w:tblGrid>
        </w:tblGridChange>
      </w:tblGrid>
      <w:tr>
        <w:trPr>
          <w:trHeight w:val="300" w:hRule="atLeast"/>
        </w:trPr>
        <w:tc>
          <w:tcPr>
            <w:shd w:fill="edeff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alert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===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false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880000"/>
                <w:sz w:val="20"/>
                <w:szCs w:val="20"/>
                <w:rtl w:val="0"/>
              </w:rPr>
              <w:t xml:space="preserve">// false, т.к. типы различны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alert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!==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false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</w:t>
            </w:r>
            <w:r w:rsidDel="00000000" w:rsidR="00000000" w:rsidRPr="00000000">
              <w:rPr>
                <w:color w:val="880000"/>
                <w:sz w:val="20"/>
                <w:szCs w:val="20"/>
                <w:rtl w:val="0"/>
              </w:rPr>
              <w:t xml:space="preserve">// true, т.к. типы различны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Значения null и undefined равны друг другу, но не равны чему бы то ни было ещё. Это жёсткое правило прописано в спецификации языка. При явном (т.е. при вызванном пользователем) преобразовании в число null принимает значение 0, а undefined - NaN.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1"/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contextualSpacing w:val="0"/>
        <w:jc w:val="both"/>
        <w:rPr>
          <w:vertAlign w:val="baseline"/>
        </w:rPr>
      </w:pPr>
      <w:bookmarkStart w:colFirst="0" w:colLast="0" w:name="_3dy6vkm" w:id="2"/>
      <w:bookmarkEnd w:id="2"/>
      <w:r w:rsidDel="00000000" w:rsidR="00000000" w:rsidRPr="00000000">
        <w:rPr>
          <w:vertAlign w:val="baseline"/>
          <w:rtl w:val="0"/>
        </w:rPr>
        <w:t xml:space="preserve">Принципы ветвления, визуализация, блок-схемы</w:t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 xml:space="preserve">В программном коде, как и в жизни, множество решений зависят от внешних факторов. И зависимость эта выражается в вербальном виде «Если случится событие А, то я выполню действие Б». Именно по такому принципу начинает строиться ветвление во всех языках программирования. </w:t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 xml:space="preserve">Как в русском языке для ветвления используется слово «если», в программировании применяются специальные операторы, обеспечивающие выполнение определённой команды или набора команд только при условии истинности логического выражения или группы выражений. Ветвление — одна из трёх (наряду с последовательным выполнением команд и циклом) базовых конструкций структурного программирования.</w:t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i w:val="1"/>
          <w:rtl w:val="0"/>
        </w:rPr>
        <w:t xml:space="preserve">Для справки</w:t>
      </w:r>
      <w:r w:rsidDel="00000000" w:rsidR="00000000" w:rsidRPr="00000000">
        <w:rPr>
          <w:rtl w:val="0"/>
        </w:rPr>
        <w:t xml:space="preserve">: в дискретной математике, которая является одной из фундаментальных наук, лежащих в основах программирования, условие ветвления есть предикат. </w:t>
      </w:r>
      <w:r w:rsidDel="00000000" w:rsidR="00000000" w:rsidRPr="00000000">
        <w:rPr>
          <w:rtl w:val="0"/>
        </w:rPr>
        <w:t xml:space="preserve">Почитать об этом можно в дополнительной литературе.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 xml:space="preserve">Прежде чем приступать к написанию ветвлений на языке JavaScript, стоит поговорить о случаях, когда на ветвление влияет уйма факторов. В таком случае стоит визуализировать для себя логику программы или её части, чтобы не запутаться при реализации. Для решения задачи визуализации применяются так называемые блок-схемы.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 xml:space="preserve">Блок-схема — распространенный тип схем, описывающих алгоритмы или процессы, в которых отдельные шаги изображаются в виде блоков различной формы, соединенных между собой линиями, указывающими направление последовательности. Сама блок-схема состоит из стандартных элементов:</w:t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Процесс </w:t>
      </w:r>
      <w:r w:rsidDel="00000000" w:rsidR="00000000" w:rsidRPr="00000000">
        <w:rPr>
          <w:rtl w:val="0"/>
        </w:rPr>
        <w:t xml:space="preserve">(функцию обработки данных любого вида)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114300</wp:posOffset>
                </wp:positionH>
                <wp:positionV relativeFrom="paragraph">
                  <wp:posOffset>241300</wp:posOffset>
                </wp:positionV>
                <wp:extent cx="1244600" cy="660400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4726875" y="3451388"/>
                          <a:ext cx="1238250" cy="657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20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2c2d30"/>
                                <w:sz w:val="20"/>
                                <w:vertAlign w:val="baseline"/>
                              </w:rPr>
                              <w:t xml:space="preserve">Переключить канал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114300</wp:posOffset>
                </wp:positionH>
                <wp:positionV relativeFrom="paragraph">
                  <wp:posOffset>241300</wp:posOffset>
                </wp:positionV>
                <wp:extent cx="1244600" cy="660400"/>
                <wp:effectExtent b="0" l="0" r="0" t="0"/>
                <wp:wrapNone/>
                <wp:docPr id="3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44600" cy="660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Данные </w:t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114300</wp:posOffset>
                </wp:positionH>
                <wp:positionV relativeFrom="paragraph">
                  <wp:posOffset>25400</wp:posOffset>
                </wp:positionV>
                <wp:extent cx="1282700" cy="838200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4707825" y="3365663"/>
                          <a:ext cx="1276350" cy="828675"/>
                        </a:xfrm>
                        <a:prstGeom prst="parallelogram">
                          <a:avLst>
                            <a:gd fmla="val 25000" name="adj"/>
                          </a:avLst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20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2c2d30"/>
                                <w:sz w:val="20"/>
                                <w:vertAlign w:val="baseline"/>
                              </w:rPr>
                              <w:t xml:space="preserve">Вывести сообщение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114300</wp:posOffset>
                </wp:positionH>
                <wp:positionV relativeFrom="paragraph">
                  <wp:posOffset>25400</wp:posOffset>
                </wp:positionV>
                <wp:extent cx="1282700" cy="838200"/>
                <wp:effectExtent b="0" l="0" r="0" t="0"/>
                <wp:wrapNone/>
                <wp:docPr id="7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82700" cy="8382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Предопределенный процесс</w:t>
      </w:r>
      <w:r w:rsidDel="00000000" w:rsidR="00000000" w:rsidRPr="00000000">
        <w:rPr>
          <w:rtl w:val="0"/>
        </w:rPr>
        <w:t xml:space="preserve"> (Символ отображает предопределенный процесс, состоящий из одной или нескольких операций или шагов программы, которые определены в другом месте)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114300</wp:posOffset>
                </wp:positionH>
                <wp:positionV relativeFrom="paragraph">
                  <wp:posOffset>419100</wp:posOffset>
                </wp:positionV>
                <wp:extent cx="1422400" cy="876300"/>
                <wp:effectExtent b="0" l="0" r="0" t="0"/>
                <wp:wrapNone/>
                <wp:docPr id="16" name=""/>
                <a:graphic>
                  <a:graphicData uri="http://schemas.microsoft.com/office/word/2010/wordprocessingShape">
                    <wps:wsp>
                      <wps:cNvSpPr/>
                      <wps:cNvPr id="17" name="Shape 17"/>
                      <wps:spPr>
                        <a:xfrm>
                          <a:off x="4641150" y="3346613"/>
                          <a:ext cx="1409700" cy="866775"/>
                        </a:xfrm>
                        <a:prstGeom prst="flowChartPredefinedProcess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20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2c2d30"/>
                                <w:sz w:val="20"/>
                                <w:vertAlign w:val="baseline"/>
                              </w:rPr>
                              <w:t xml:space="preserve">Сортировать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20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2c2d3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2c2d30"/>
                                <w:sz w:val="20"/>
                                <w:vertAlign w:val="baseline"/>
                              </w:rPr>
                              <w:t xml:space="preserve">список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114300</wp:posOffset>
                </wp:positionH>
                <wp:positionV relativeFrom="paragraph">
                  <wp:posOffset>419100</wp:posOffset>
                </wp:positionV>
                <wp:extent cx="1422400" cy="876300"/>
                <wp:effectExtent b="0" l="0" r="0" t="0"/>
                <wp:wrapNone/>
                <wp:docPr id="16" name="image33.png"/>
                <a:graphic>
                  <a:graphicData uri="http://schemas.openxmlformats.org/drawingml/2006/picture">
                    <pic:pic>
                      <pic:nvPicPr>
                        <pic:cNvPr id="0" name="image3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22400" cy="876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Решение </w:t>
      </w:r>
      <w:r w:rsidDel="00000000" w:rsidR="00000000" w:rsidRPr="00000000">
        <w:rPr>
          <w:rtl w:val="0"/>
        </w:rPr>
        <w:t xml:space="preserve">(Это как раз то, о чём мы говорили в самом начале – ситуация, имеющая одну точку входа и ряд альтернативных выходов, один и только один из которых может быть использован после вычисления условий, определённых внутри этого символа.)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3136900</wp:posOffset>
                </wp:positionH>
                <wp:positionV relativeFrom="paragraph">
                  <wp:posOffset>495300</wp:posOffset>
                </wp:positionV>
                <wp:extent cx="25400" cy="444500"/>
                <wp:effectExtent b="0" l="0" r="0" t="0"/>
                <wp:wrapNone/>
                <wp:docPr id="14" name=""/>
                <a:graphic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5342588" y="3554812"/>
                          <a:ext cx="6824" cy="450376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"/>
                          <a:headEnd len="med" w="med" type="triangl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3136900</wp:posOffset>
                </wp:positionH>
                <wp:positionV relativeFrom="paragraph">
                  <wp:posOffset>495300</wp:posOffset>
                </wp:positionV>
                <wp:extent cx="25400" cy="444500"/>
                <wp:effectExtent b="0" l="0" r="0" t="0"/>
                <wp:wrapNone/>
                <wp:docPr id="14" name="image29.png"/>
                <a:graphic>
                  <a:graphicData uri="http://schemas.openxmlformats.org/drawingml/2006/picture">
                    <pic:pic>
                      <pic:nvPicPr>
                        <pic:cNvPr id="0" name="image29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444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2222500</wp:posOffset>
                </wp:positionH>
                <wp:positionV relativeFrom="paragraph">
                  <wp:posOffset>12700</wp:posOffset>
                </wp:positionV>
                <wp:extent cx="1879600" cy="977900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4412550" y="3294225"/>
                          <a:ext cx="1866900" cy="971550"/>
                        </a:xfrm>
                        <a:prstGeom prst="flowChartDecision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20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2c2d30"/>
                                <w:sz w:val="20"/>
                                <w:vertAlign w:val="baseline"/>
                              </w:rPr>
                              <w:t xml:space="preserve">A &lt; B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2222500</wp:posOffset>
                </wp:positionH>
                <wp:positionV relativeFrom="paragraph">
                  <wp:posOffset>12700</wp:posOffset>
                </wp:positionV>
                <wp:extent cx="1879600" cy="977900"/>
                <wp:effectExtent b="0" l="0" r="0" t="0"/>
                <wp:wrapNone/>
                <wp:docPr id="6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79600" cy="9779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4457700</wp:posOffset>
                </wp:positionH>
                <wp:positionV relativeFrom="paragraph">
                  <wp:posOffset>152400</wp:posOffset>
                </wp:positionV>
                <wp:extent cx="914400" cy="419100"/>
                <wp:effectExtent b="0" l="0" r="0" t="0"/>
                <wp:wrapNone/>
                <wp:docPr id="26" name=""/>
                <a:graphic>
                  <a:graphicData uri="http://schemas.microsoft.com/office/word/2010/wordprocessingShape">
                    <wps:wsp>
                      <wps:cNvSpPr/>
                      <wps:cNvPr id="27" name="Shape 27"/>
                      <wps:spPr>
                        <a:xfrm>
                          <a:off x="4888800" y="3572133"/>
                          <a:ext cx="914400" cy="4157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chemeClr val="lt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20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2c2d30"/>
                                <w:sz w:val="20"/>
                                <w:vertAlign w:val="baseline"/>
                              </w:rPr>
                              <w:t xml:space="preserve">Нет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4457700</wp:posOffset>
                </wp:positionH>
                <wp:positionV relativeFrom="paragraph">
                  <wp:posOffset>152400</wp:posOffset>
                </wp:positionV>
                <wp:extent cx="914400" cy="419100"/>
                <wp:effectExtent b="0" l="0" r="0" t="0"/>
                <wp:wrapNone/>
                <wp:docPr id="26" name="image53.png"/>
                <a:graphic>
                  <a:graphicData uri="http://schemas.openxmlformats.org/drawingml/2006/picture">
                    <pic:pic>
                      <pic:nvPicPr>
                        <pic:cNvPr id="0" name="image53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14400" cy="419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1549400</wp:posOffset>
                </wp:positionH>
                <wp:positionV relativeFrom="paragraph">
                  <wp:posOffset>63500</wp:posOffset>
                </wp:positionV>
                <wp:extent cx="914400" cy="419100"/>
                <wp:effectExtent b="0" l="0" r="0" t="0"/>
                <wp:wrapNone/>
                <wp:docPr id="25" name=""/>
                <a:graphic>
                  <a:graphicData uri="http://schemas.microsoft.com/office/word/2010/wordprocessingShape">
                    <wps:wsp>
                      <wps:cNvSpPr/>
                      <wps:cNvPr id="26" name="Shape 26"/>
                      <wps:spPr>
                        <a:xfrm>
                          <a:off x="4888800" y="3572133"/>
                          <a:ext cx="914400" cy="4157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chemeClr val="lt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20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2c2d30"/>
                                <w:sz w:val="20"/>
                                <w:vertAlign w:val="baseline"/>
                              </w:rPr>
                              <w:t xml:space="preserve">Да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1549400</wp:posOffset>
                </wp:positionH>
                <wp:positionV relativeFrom="paragraph">
                  <wp:posOffset>63500</wp:posOffset>
                </wp:positionV>
                <wp:extent cx="914400" cy="419100"/>
                <wp:effectExtent b="0" l="0" r="0" t="0"/>
                <wp:wrapNone/>
                <wp:docPr id="25" name="image51.png"/>
                <a:graphic>
                  <a:graphicData uri="http://schemas.openxmlformats.org/drawingml/2006/picture">
                    <pic:pic>
                      <pic:nvPicPr>
                        <pic:cNvPr id="0" name="image51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14400" cy="419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4102100</wp:posOffset>
                </wp:positionH>
                <wp:positionV relativeFrom="paragraph">
                  <wp:posOffset>190500</wp:posOffset>
                </wp:positionV>
                <wp:extent cx="1155700" cy="2540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764549" y="3780000"/>
                          <a:ext cx="1162903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4102100</wp:posOffset>
                </wp:positionH>
                <wp:positionV relativeFrom="paragraph">
                  <wp:posOffset>190500</wp:posOffset>
                </wp:positionV>
                <wp:extent cx="1155700" cy="25400"/>
                <wp:effectExtent b="0" l="0" r="0" t="0"/>
                <wp:wrapNone/>
                <wp:docPr id="2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570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1130300</wp:posOffset>
                </wp:positionH>
                <wp:positionV relativeFrom="paragraph">
                  <wp:posOffset>190500</wp:posOffset>
                </wp:positionV>
                <wp:extent cx="1079500" cy="25400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4802127" y="3775667"/>
                          <a:ext cx="1087746" cy="8667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1130300</wp:posOffset>
                </wp:positionH>
                <wp:positionV relativeFrom="paragraph">
                  <wp:posOffset>190500</wp:posOffset>
                </wp:positionV>
                <wp:extent cx="1079500" cy="25400"/>
                <wp:effectExtent b="0" l="0" r="0" t="0"/>
                <wp:wrapNone/>
                <wp:docPr id="5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7950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Терминатор </w:t>
      </w:r>
      <w:r w:rsidDel="00000000" w:rsidR="00000000" w:rsidRPr="00000000">
        <w:rPr>
          <w:rtl w:val="0"/>
        </w:rPr>
        <w:t xml:space="preserve">(начало или конец программы)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2628900</wp:posOffset>
                </wp:positionH>
                <wp:positionV relativeFrom="paragraph">
                  <wp:posOffset>0</wp:posOffset>
                </wp:positionV>
                <wp:extent cx="1028700" cy="381000"/>
                <wp:effectExtent b="0" l="0" r="0" t="0"/>
                <wp:wrapNone/>
                <wp:docPr id="10" name=""/>
                <a:graphic>
                  <a:graphicData uri="http://schemas.microsoft.com/office/word/2010/wordprocessingShape">
                    <wps:wsp>
                      <wps:cNvSpPr/>
                      <wps:cNvPr id="11" name="Shape 11"/>
                      <wps:spPr>
                        <a:xfrm>
                          <a:off x="4834825" y="3591486"/>
                          <a:ext cx="1022350" cy="377028"/>
                        </a:xfrm>
                        <a:prstGeom prst="flowChartTermina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Начало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2628900</wp:posOffset>
                </wp:positionH>
                <wp:positionV relativeFrom="paragraph">
                  <wp:posOffset>0</wp:posOffset>
                </wp:positionV>
                <wp:extent cx="1028700" cy="381000"/>
                <wp:effectExtent b="0" l="0" r="0" t="0"/>
                <wp:wrapNone/>
                <wp:docPr id="10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28700" cy="381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 xml:space="preserve">Для наших целей на текущий момент перечисленных блоков вполне достаточно, а более подробный материал по блок-схемам можно найти, перейдя по прилагающейся к занятию ссылке.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 xml:space="preserve">Итак, для изучения ветвлений нам потребуется элемент «Решение».</w:t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vertAlign w:val="baseline"/>
        </w:rPr>
      </w:pPr>
      <w:bookmarkStart w:colFirst="0" w:colLast="0" w:name="_1t3h5sf" w:id="3"/>
      <w:bookmarkEnd w:id="3"/>
      <w:r w:rsidDel="00000000" w:rsidR="00000000" w:rsidRPr="00000000">
        <w:rPr>
          <w:vertAlign w:val="baseline"/>
          <w:rtl w:val="0"/>
        </w:rPr>
        <w:t xml:space="preserve">Операторы if, if-else</w:t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Для реализации ветвления в JS используется оператор if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4673600</wp:posOffset>
                </wp:positionH>
                <wp:positionV relativeFrom="paragraph">
                  <wp:posOffset>88900</wp:posOffset>
                </wp:positionV>
                <wp:extent cx="25400" cy="444500"/>
                <wp:effectExtent b="0" l="0" r="0" t="0"/>
                <wp:wrapNone/>
                <wp:docPr id="15" name=""/>
                <a:graphic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5342588" y="3554812"/>
                          <a:ext cx="6824" cy="450376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"/>
                          <a:headEnd len="med" w="med" type="triangl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4673600</wp:posOffset>
                </wp:positionH>
                <wp:positionV relativeFrom="paragraph">
                  <wp:posOffset>88900</wp:posOffset>
                </wp:positionV>
                <wp:extent cx="25400" cy="444500"/>
                <wp:effectExtent b="0" l="0" r="0" t="0"/>
                <wp:wrapNone/>
                <wp:docPr id="15" name="image31.png"/>
                <a:graphic>
                  <a:graphicData uri="http://schemas.openxmlformats.org/drawingml/2006/picture">
                    <pic:pic>
                      <pic:nvPicPr>
                        <pic:cNvPr id="0" name="image31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444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3746500</wp:posOffset>
                </wp:positionH>
                <wp:positionV relativeFrom="paragraph">
                  <wp:posOffset>381000</wp:posOffset>
                </wp:positionV>
                <wp:extent cx="1879600" cy="977900"/>
                <wp:effectExtent b="0" l="0" r="0" t="0"/>
                <wp:wrapNone/>
                <wp:docPr id="24" name=""/>
                <a:graphic>
                  <a:graphicData uri="http://schemas.microsoft.com/office/word/2010/wordprocessingShape">
                    <wps:wsp>
                      <wps:cNvSpPr/>
                      <wps:cNvPr id="25" name="Shape 25"/>
                      <wps:spPr>
                        <a:xfrm>
                          <a:off x="4412550" y="3294225"/>
                          <a:ext cx="1866900" cy="971550"/>
                        </a:xfrm>
                        <a:prstGeom prst="flowChartDecision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20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2c2d30"/>
                                <w:sz w:val="20"/>
                                <w:vertAlign w:val="baseline"/>
                              </w:rPr>
                              <w:t xml:space="preserve">Условие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3746500</wp:posOffset>
                </wp:positionH>
                <wp:positionV relativeFrom="paragraph">
                  <wp:posOffset>381000</wp:posOffset>
                </wp:positionV>
                <wp:extent cx="1879600" cy="977900"/>
                <wp:effectExtent b="0" l="0" r="0" t="0"/>
                <wp:wrapNone/>
                <wp:docPr id="24" name="image49.png"/>
                <a:graphic>
                  <a:graphicData uri="http://schemas.openxmlformats.org/drawingml/2006/picture">
                    <pic:pic>
                      <pic:nvPicPr>
                        <pic:cNvPr id="0" name="image49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79600" cy="9779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4622800</wp:posOffset>
                </wp:positionH>
                <wp:positionV relativeFrom="paragraph">
                  <wp:posOffset>1422400</wp:posOffset>
                </wp:positionV>
                <wp:extent cx="914400" cy="266700"/>
                <wp:effectExtent b="0" l="0" r="0" t="0"/>
                <wp:wrapNone/>
                <wp:docPr id="22" name=""/>
                <a:graphic>
                  <a:graphicData uri="http://schemas.microsoft.com/office/word/2010/wordprocessingShape">
                    <wps:wsp>
                      <wps:cNvSpPr/>
                      <wps:cNvPr id="23" name="Shape 23"/>
                      <wps:spPr>
                        <a:xfrm>
                          <a:off x="4888800" y="3647824"/>
                          <a:ext cx="914400" cy="2643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chemeClr val="lt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2c2d30"/>
                                <w:sz w:val="20"/>
                                <w:vertAlign w:val="baseline"/>
                              </w:rPr>
                              <w:t xml:space="preserve">Истина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4622800</wp:posOffset>
                </wp:positionH>
                <wp:positionV relativeFrom="paragraph">
                  <wp:posOffset>1422400</wp:posOffset>
                </wp:positionV>
                <wp:extent cx="914400" cy="266700"/>
                <wp:effectExtent b="0" l="0" r="0" t="0"/>
                <wp:wrapNone/>
                <wp:docPr id="22" name="image45.png"/>
                <a:graphic>
                  <a:graphicData uri="http://schemas.openxmlformats.org/drawingml/2006/picture">
                    <pic:pic>
                      <pic:nvPicPr>
                        <pic:cNvPr id="0" name="image45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14400" cy="266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4673600</wp:posOffset>
                </wp:positionH>
                <wp:positionV relativeFrom="paragraph">
                  <wp:posOffset>1358900</wp:posOffset>
                </wp:positionV>
                <wp:extent cx="25400" cy="444500"/>
                <wp:effectExtent b="0" l="0" r="0" t="0"/>
                <wp:wrapNone/>
                <wp:docPr id="9" name=""/>
                <a:graphic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5342588" y="3554812"/>
                          <a:ext cx="6824" cy="450376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"/>
                          <a:headEnd len="med" w="med" type="triangl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4673600</wp:posOffset>
                </wp:positionH>
                <wp:positionV relativeFrom="paragraph">
                  <wp:posOffset>1358900</wp:posOffset>
                </wp:positionV>
                <wp:extent cx="25400" cy="444500"/>
                <wp:effectExtent b="0" l="0" r="0" t="0"/>
                <wp:wrapNone/>
                <wp:docPr id="9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444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Table12"/>
        <w:tblW w:w="4374.0" w:type="dxa"/>
        <w:jc w:val="left"/>
        <w:tblInd w:w="100.0" w:type="pct"/>
        <w:tblBorders>
          <w:top w:color="abb1b9" w:space="0" w:sz="8" w:val="single"/>
          <w:left w:color="abb1b9" w:space="0" w:sz="8" w:val="single"/>
          <w:bottom w:color="abb1b9" w:space="0" w:sz="8" w:val="single"/>
          <w:right w:color="abb1b9" w:space="0" w:sz="8" w:val="single"/>
          <w:insideH w:color="abb1b9" w:space="0" w:sz="8" w:val="single"/>
          <w:insideV w:color="abb1b9" w:space="0" w:sz="8" w:val="single"/>
        </w:tblBorders>
        <w:tblLayout w:type="fixed"/>
        <w:tblLook w:val="0600"/>
      </w:tblPr>
      <w:tblGrid>
        <w:gridCol w:w="4374"/>
        <w:tblGridChange w:id="0">
          <w:tblGrid>
            <w:gridCol w:w="4374"/>
          </w:tblGrid>
        </w:tblGridChange>
      </w:tblGrid>
      <w:tr>
        <w:trPr>
          <w:trHeight w:val="880" w:hRule="atLeast"/>
        </w:trPr>
        <w:tc>
          <w:tcPr>
            <w:shd w:fill="edeff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if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Условие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Действие;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4076700</wp:posOffset>
                </wp:positionH>
                <wp:positionV relativeFrom="paragraph">
                  <wp:posOffset>254000</wp:posOffset>
                </wp:positionV>
                <wp:extent cx="1244600" cy="533400"/>
                <wp:effectExtent b="0" l="0" r="0" t="0"/>
                <wp:wrapNone/>
                <wp:docPr id="13" name=""/>
                <a:graphic>
                  <a:graphicData uri="http://schemas.microsoft.com/office/word/2010/wordprocessingShape">
                    <wps:wsp>
                      <wps:cNvSpPr/>
                      <wps:cNvPr id="14" name="Shape 14"/>
                      <wps:spPr>
                        <a:xfrm>
                          <a:off x="4726875" y="3515648"/>
                          <a:ext cx="1238250" cy="5287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20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2c2d30"/>
                                <w:sz w:val="20"/>
                                <w:vertAlign w:val="baseline"/>
                              </w:rPr>
                              <w:t xml:space="preserve">Действие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4076700</wp:posOffset>
                </wp:positionH>
                <wp:positionV relativeFrom="paragraph">
                  <wp:posOffset>254000</wp:posOffset>
                </wp:positionV>
                <wp:extent cx="1244600" cy="533400"/>
                <wp:effectExtent b="0" l="0" r="0" t="0"/>
                <wp:wrapNone/>
                <wp:docPr id="13" name="image27.png"/>
                <a:graphic>
                  <a:graphicData uri="http://schemas.openxmlformats.org/drawingml/2006/picture">
                    <pic:pic>
                      <pic:nvPicPr>
                        <pic:cNvPr id="0" name="image27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44600" cy="533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Условие - </w:t>
      </w:r>
      <w:r w:rsidDel="00000000" w:rsidR="00000000" w:rsidRPr="00000000">
        <w:rPr>
          <w:rtl w:val="0"/>
        </w:rPr>
        <w:t xml:space="preserve">это любое выражение, возвращающее булевское значение (true, false)</w:t>
      </w:r>
      <w:r w:rsidDel="00000000" w:rsidR="00000000" w:rsidRPr="00000000">
        <w:rPr>
          <w:rtl w:val="0"/>
        </w:rPr>
        <w:t xml:space="preserve">, т.е. такой вопрос, на который ответить можно только двумя способами: либо да, либо нет. Если выражение возвращает значение, отличное от типа boolean, то возвращаемое значение будет автоматически приведено к типу boolean: 0, null undefined, “” и NaN будут транслированы в false, остальные значения - в true. Действие выполняется тогда, когда условие истинно (true). Обычно условием является операция сравнения, либо несколько таких операций, объединённых логическими связками (И, ИЛИ). В результате проверки какого-либо условия может выполняться сразу несколько операторов:</w:t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640.0" w:type="dxa"/>
        <w:jc w:val="left"/>
        <w:tblInd w:w="100.0" w:type="pct"/>
        <w:tblBorders>
          <w:top w:color="abb1b9" w:space="0" w:sz="8" w:val="single"/>
          <w:left w:color="abb1b9" w:space="0" w:sz="8" w:val="single"/>
          <w:bottom w:color="abb1b9" w:space="0" w:sz="8" w:val="single"/>
          <w:right w:color="abb1b9" w:space="0" w:sz="8" w:val="single"/>
          <w:insideH w:color="abb1b9" w:space="0" w:sz="8" w:val="single"/>
          <w:insideV w:color="abb1b9" w:space="0" w:sz="8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trHeight w:val="1180" w:hRule="atLeast"/>
        </w:trPr>
        <w:tc>
          <w:tcPr>
            <w:shd w:fill="edeff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if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Условие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Действие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1;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Действие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2;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B1">
      <w:pPr>
        <w:contextualSpacing w:val="0"/>
        <w:jc w:val="both"/>
        <w:rPr/>
      </w:pPr>
      <w:bookmarkStart w:colFirst="0" w:colLast="0" w:name="_4d34og8" w:id="4"/>
      <w:bookmarkEnd w:id="4"/>
      <w:r w:rsidDel="00000000" w:rsidR="00000000" w:rsidRPr="00000000">
        <w:rPr>
          <w:rtl w:val="0"/>
        </w:rPr>
        <w:t xml:space="preserve">Но что, если одного условия недостаточно? Рассмотрим пример ветвления, когда в случае истины мы выполним одно действие, а иначе – другое.</w:t>
      </w:r>
    </w:p>
    <w:p w:rsidR="00000000" w:rsidDel="00000000" w:rsidP="00000000" w:rsidRDefault="00000000" w:rsidRPr="00000000" w14:paraId="000000B2">
      <w:pPr>
        <w:contextualSpacing w:val="0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4318000</wp:posOffset>
                </wp:positionH>
                <wp:positionV relativeFrom="paragraph">
                  <wp:posOffset>177800</wp:posOffset>
                </wp:positionV>
                <wp:extent cx="25400" cy="393700"/>
                <wp:effectExtent b="0" l="0" r="0" t="0"/>
                <wp:wrapNone/>
                <wp:docPr id="12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5343833" y="3582819"/>
                          <a:ext cx="4334" cy="394362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"/>
                          <a:headEnd len="med" w="med" type="triangl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4318000</wp:posOffset>
                </wp:positionH>
                <wp:positionV relativeFrom="paragraph">
                  <wp:posOffset>177800</wp:posOffset>
                </wp:positionV>
                <wp:extent cx="25400" cy="393700"/>
                <wp:effectExtent b="0" l="0" r="0" t="0"/>
                <wp:wrapNone/>
                <wp:docPr id="12" name="image25.png"/>
                <a:graphic>
                  <a:graphicData uri="http://schemas.openxmlformats.org/drawingml/2006/picture">
                    <pic:pic>
                      <pic:nvPicPr>
                        <pic:cNvPr id="0" name="image25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393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B3">
      <w:pPr>
        <w:spacing w:after="0" w:before="0"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5130800</wp:posOffset>
                </wp:positionH>
                <wp:positionV relativeFrom="paragraph">
                  <wp:posOffset>495300</wp:posOffset>
                </wp:positionV>
                <wp:extent cx="914400" cy="2667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888800" y="3647824"/>
                          <a:ext cx="914400" cy="2643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chemeClr val="lt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2c2d30"/>
                                <w:sz w:val="20"/>
                                <w:vertAlign w:val="baseline"/>
                              </w:rPr>
                              <w:t xml:space="preserve">Ложь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5130800</wp:posOffset>
                </wp:positionH>
                <wp:positionV relativeFrom="paragraph">
                  <wp:posOffset>495300</wp:posOffset>
                </wp:positionV>
                <wp:extent cx="914400" cy="266700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14400" cy="266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4305300</wp:posOffset>
                </wp:positionH>
                <wp:positionV relativeFrom="paragraph">
                  <wp:posOffset>1206500</wp:posOffset>
                </wp:positionV>
                <wp:extent cx="914400" cy="266700"/>
                <wp:effectExtent b="0" l="0" r="0" t="0"/>
                <wp:wrapNone/>
                <wp:docPr id="17" name=""/>
                <a:graphic>
                  <a:graphicData uri="http://schemas.microsoft.com/office/word/2010/wordprocessingShape">
                    <wps:wsp>
                      <wps:cNvSpPr/>
                      <wps:cNvPr id="18" name="Shape 18"/>
                      <wps:spPr>
                        <a:xfrm>
                          <a:off x="4888800" y="3647824"/>
                          <a:ext cx="914400" cy="2643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chemeClr val="lt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2c2d30"/>
                                <w:sz w:val="20"/>
                                <w:vertAlign w:val="baseline"/>
                              </w:rPr>
                              <w:t xml:space="preserve">Истина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4305300</wp:posOffset>
                </wp:positionH>
                <wp:positionV relativeFrom="paragraph">
                  <wp:posOffset>1206500</wp:posOffset>
                </wp:positionV>
                <wp:extent cx="914400" cy="266700"/>
                <wp:effectExtent b="0" l="0" r="0" t="0"/>
                <wp:wrapNone/>
                <wp:docPr id="17" name="image35.png"/>
                <a:graphic>
                  <a:graphicData uri="http://schemas.openxmlformats.org/drawingml/2006/picture">
                    <pic:pic>
                      <pic:nvPicPr>
                        <pic:cNvPr id="0" name="image35.png"/>
                        <pic:cNvPicPr preferRelativeResize="0"/>
                      </pic:nvPicPr>
                      <pic:blipFill>
                        <a:blip r:embed="rId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14400" cy="266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3390900</wp:posOffset>
                </wp:positionH>
                <wp:positionV relativeFrom="paragraph">
                  <wp:posOffset>266700</wp:posOffset>
                </wp:positionV>
                <wp:extent cx="1879600" cy="977900"/>
                <wp:effectExtent b="0" l="0" r="0" t="0"/>
                <wp:wrapNone/>
                <wp:docPr id="8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4412550" y="3294225"/>
                          <a:ext cx="1866900" cy="971550"/>
                        </a:xfrm>
                        <a:prstGeom prst="flowChartDecision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20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2c2d30"/>
                                <w:sz w:val="20"/>
                                <w:vertAlign w:val="baseline"/>
                              </w:rPr>
                              <w:t xml:space="preserve">Условие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3390900</wp:posOffset>
                </wp:positionH>
                <wp:positionV relativeFrom="paragraph">
                  <wp:posOffset>266700</wp:posOffset>
                </wp:positionV>
                <wp:extent cx="1879600" cy="977900"/>
                <wp:effectExtent b="0" l="0" r="0" t="0"/>
                <wp:wrapNone/>
                <wp:docPr id="8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79600" cy="9779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3708400</wp:posOffset>
                </wp:positionH>
                <wp:positionV relativeFrom="paragraph">
                  <wp:posOffset>1498600</wp:posOffset>
                </wp:positionV>
                <wp:extent cx="1244600" cy="533400"/>
                <wp:effectExtent b="0" l="0" r="0" t="0"/>
                <wp:wrapNone/>
                <wp:docPr id="11" name=""/>
                <a:graphic>
                  <a:graphicData uri="http://schemas.microsoft.com/office/word/2010/wordprocessingShape">
                    <wps:wsp>
                      <wps:cNvSpPr/>
                      <wps:cNvPr id="12" name="Shape 12"/>
                      <wps:spPr>
                        <a:xfrm>
                          <a:off x="4726875" y="3515648"/>
                          <a:ext cx="1238250" cy="5287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20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2c2d30"/>
                                <w:sz w:val="20"/>
                                <w:vertAlign w:val="baseline"/>
                              </w:rPr>
                              <w:t xml:space="preserve">Действие1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3708400</wp:posOffset>
                </wp:positionH>
                <wp:positionV relativeFrom="paragraph">
                  <wp:posOffset>1498600</wp:posOffset>
                </wp:positionV>
                <wp:extent cx="1244600" cy="533400"/>
                <wp:effectExtent b="0" l="0" r="0" t="0"/>
                <wp:wrapNone/>
                <wp:docPr id="11" name="image23.png"/>
                <a:graphic>
                  <a:graphicData uri="http://schemas.openxmlformats.org/drawingml/2006/picture">
                    <pic:pic>
                      <pic:nvPicPr>
                        <pic:cNvPr id="0" name="image23.png"/>
                        <pic:cNvPicPr preferRelativeResize="0"/>
                      </pic:nvPicPr>
                      <pic:blipFill>
                        <a:blip r:embed="rId2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44600" cy="533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4318000</wp:posOffset>
                </wp:positionH>
                <wp:positionV relativeFrom="paragraph">
                  <wp:posOffset>1231900</wp:posOffset>
                </wp:positionV>
                <wp:extent cx="25400" cy="254000"/>
                <wp:effectExtent b="0" l="0" r="0" t="0"/>
                <wp:wrapNone/>
                <wp:docPr id="20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52564"/>
                          <a:ext cx="0" cy="254873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4318000</wp:posOffset>
                </wp:positionH>
                <wp:positionV relativeFrom="paragraph">
                  <wp:posOffset>1231900</wp:posOffset>
                </wp:positionV>
                <wp:extent cx="25400" cy="254000"/>
                <wp:effectExtent b="0" l="0" r="0" t="0"/>
                <wp:wrapNone/>
                <wp:docPr id="20" name="image41.png"/>
                <a:graphic>
                  <a:graphicData uri="http://schemas.openxmlformats.org/drawingml/2006/picture">
                    <pic:pic>
                      <pic:nvPicPr>
                        <pic:cNvPr id="0" name="image41.png"/>
                        <pic:cNvPicPr preferRelativeResize="0"/>
                      </pic:nvPicPr>
                      <pic:blipFill>
                        <a:blip r:embed="rId2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254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5549900</wp:posOffset>
                </wp:positionH>
                <wp:positionV relativeFrom="paragraph">
                  <wp:posOffset>482600</wp:posOffset>
                </wp:positionV>
                <wp:extent cx="1244600" cy="533400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4726875" y="3515648"/>
                          <a:ext cx="1238250" cy="5287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20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2c2d30"/>
                                <w:sz w:val="20"/>
                                <w:vertAlign w:val="baseline"/>
                              </w:rPr>
                              <w:t xml:space="preserve">Действие2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5549900</wp:posOffset>
                </wp:positionH>
                <wp:positionV relativeFrom="paragraph">
                  <wp:posOffset>482600</wp:posOffset>
                </wp:positionV>
                <wp:extent cx="1244600" cy="533400"/>
                <wp:effectExtent b="0" l="0" r="0" t="0"/>
                <wp:wrapNone/>
                <wp:docPr id="4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2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44600" cy="533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5270500</wp:posOffset>
                </wp:positionH>
                <wp:positionV relativeFrom="paragraph">
                  <wp:posOffset>736600</wp:posOffset>
                </wp:positionV>
                <wp:extent cx="292100" cy="25400"/>
                <wp:effectExtent b="0" l="0" r="0" t="0"/>
                <wp:wrapNone/>
                <wp:docPr id="19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5198656" y="3777833"/>
                          <a:ext cx="294688" cy="4334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5270500</wp:posOffset>
                </wp:positionH>
                <wp:positionV relativeFrom="paragraph">
                  <wp:posOffset>736600</wp:posOffset>
                </wp:positionV>
                <wp:extent cx="292100" cy="25400"/>
                <wp:effectExtent b="0" l="0" r="0" t="0"/>
                <wp:wrapNone/>
                <wp:docPr id="19" name="image39.png"/>
                <a:graphic>
                  <a:graphicData uri="http://schemas.openxmlformats.org/drawingml/2006/picture">
                    <pic:pic>
                      <pic:nvPicPr>
                        <pic:cNvPr id="0" name="image39.png"/>
                        <pic:cNvPicPr preferRelativeResize="0"/>
                      </pic:nvPicPr>
                      <pic:blipFill>
                        <a:blip r:embed="rId2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210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Table14"/>
        <w:tblW w:w="4345.0" w:type="dxa"/>
        <w:jc w:val="left"/>
        <w:tblInd w:w="100.0" w:type="pct"/>
        <w:tblBorders>
          <w:top w:color="abb1b9" w:space="0" w:sz="8" w:val="single"/>
          <w:left w:color="abb1b9" w:space="0" w:sz="8" w:val="single"/>
          <w:bottom w:color="abb1b9" w:space="0" w:sz="8" w:val="single"/>
          <w:right w:color="abb1b9" w:space="0" w:sz="8" w:val="single"/>
          <w:insideH w:color="abb1b9" w:space="0" w:sz="8" w:val="single"/>
          <w:insideV w:color="abb1b9" w:space="0" w:sz="8" w:val="single"/>
        </w:tblBorders>
        <w:tblLayout w:type="fixed"/>
        <w:tblLook w:val="0600"/>
      </w:tblPr>
      <w:tblGrid>
        <w:gridCol w:w="4345"/>
        <w:tblGridChange w:id="0">
          <w:tblGrid>
            <w:gridCol w:w="4345"/>
          </w:tblGrid>
        </w:tblGridChange>
      </w:tblGrid>
      <w:tr>
        <w:trPr>
          <w:trHeight w:val="1700" w:hRule="atLeast"/>
        </w:trPr>
        <w:tc>
          <w:tcPr>
            <w:shd w:fill="edeff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4">
            <w:pPr>
              <w:spacing w:after="0" w:before="0" w:line="360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if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Условие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B5">
            <w:pPr>
              <w:spacing w:after="0" w:before="0" w:line="360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Действие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1;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spacing w:after="0" w:before="0" w:line="360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B7">
            <w:pPr>
              <w:spacing w:after="0" w:before="0" w:line="360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else{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spacing w:after="0" w:before="0" w:line="360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Действие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2;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spacing w:after="0" w:before="0" w:line="360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Давайте попробуем реализовать простой пример:</w:t>
      </w:r>
    </w:p>
    <w:p w:rsidR="00000000" w:rsidDel="00000000" w:rsidP="00000000" w:rsidRDefault="00000000" w:rsidRPr="00000000" w14:paraId="000000BC">
      <w:pPr>
        <w:spacing w:after="0" w:before="0"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9600.0" w:type="dxa"/>
        <w:jc w:val="left"/>
        <w:tblInd w:w="100.0" w:type="pct"/>
        <w:tblBorders>
          <w:top w:color="abb1b9" w:space="0" w:sz="8" w:val="single"/>
          <w:left w:color="abb1b9" w:space="0" w:sz="8" w:val="single"/>
          <w:bottom w:color="abb1b9" w:space="0" w:sz="8" w:val="single"/>
          <w:right w:color="abb1b9" w:space="0" w:sz="8" w:val="single"/>
          <w:insideH w:color="abb1b9" w:space="0" w:sz="8" w:val="single"/>
          <w:insideV w:color="abb1b9" w:space="0" w:sz="8" w:val="single"/>
        </w:tblBorders>
        <w:tblLayout w:type="fixed"/>
        <w:tblLook w:val="0600"/>
      </w:tblPr>
      <w:tblGrid>
        <w:gridCol w:w="9600"/>
        <w:tblGridChange w:id="0">
          <w:tblGrid>
            <w:gridCol w:w="9600"/>
          </w:tblGrid>
        </w:tblGridChange>
      </w:tblGrid>
      <w:tr>
        <w:trPr>
          <w:trHeight w:val="1700" w:hRule="atLeast"/>
        </w:trPr>
        <w:tc>
          <w:tcPr>
            <w:shd w:fill="edeff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D">
            <w:pPr>
              <w:spacing w:after="0" w:before="0" w:line="360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var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x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5;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spacing w:after="0" w:before="0" w:line="360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var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y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42;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spacing w:after="0" w:before="0" w:line="360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if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x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&gt;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y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spacing w:after="0" w:before="0" w:line="360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alert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x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+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y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spacing w:after="0" w:before="0" w:line="360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else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spacing w:after="0" w:before="0" w:line="360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alert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x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*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y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Обратите внимание на то, что если по условию нужно выполнять всего один оператор, то можно не ставить фигурные скобки.</w:t>
      </w:r>
    </w:p>
    <w:p w:rsidR="00000000" w:rsidDel="00000000" w:rsidP="00000000" w:rsidRDefault="00000000" w:rsidRPr="00000000" w14:paraId="000000C5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Но не всегда можно уложить логику ветвления в две ветки.  Но JS позволяет разделять нашу программу на сколько угодно вариантов с помощью конструкции else if, которая позволяет анализировать дополнительное условие. При этом выполняться будет первое условие, вернувшее true.</w:t>
      </w:r>
    </w:p>
    <w:p w:rsidR="00000000" w:rsidDel="00000000" w:rsidP="00000000" w:rsidRDefault="00000000" w:rsidRPr="00000000" w14:paraId="000000C6">
      <w:pPr>
        <w:spacing w:after="0" w:before="0" w:line="24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Представим следующую задачу: нам даны два произвольных числа. Необходимо вывести на экран, их соотношение друг с другом. По сути, у нас будет три варианта: либо первое число больше, либо второе, либо они равны. </w:t>
      </w:r>
    </w:p>
    <w:p w:rsidR="00000000" w:rsidDel="00000000" w:rsidP="00000000" w:rsidRDefault="00000000" w:rsidRPr="00000000" w14:paraId="000000C7">
      <w:pPr>
        <w:spacing w:after="0" w:before="0"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9570.0" w:type="dxa"/>
        <w:jc w:val="left"/>
        <w:tblInd w:w="100.0" w:type="pct"/>
        <w:tblBorders>
          <w:top w:color="abb1b9" w:space="0" w:sz="8" w:val="single"/>
          <w:left w:color="abb1b9" w:space="0" w:sz="8" w:val="single"/>
          <w:bottom w:color="abb1b9" w:space="0" w:sz="8" w:val="single"/>
          <w:right w:color="abb1b9" w:space="0" w:sz="8" w:val="single"/>
          <w:insideH w:color="abb1b9" w:space="0" w:sz="8" w:val="single"/>
          <w:insideV w:color="abb1b9" w:space="0" w:sz="8" w:val="single"/>
        </w:tblBorders>
        <w:tblLayout w:type="fixed"/>
        <w:tblLook w:val="0600"/>
      </w:tblPr>
      <w:tblGrid>
        <w:gridCol w:w="9570"/>
        <w:tblGridChange w:id="0">
          <w:tblGrid>
            <w:gridCol w:w="9570"/>
          </w:tblGrid>
        </w:tblGridChange>
      </w:tblGrid>
      <w:tr>
        <w:trPr>
          <w:trHeight w:val="1700" w:hRule="atLeast"/>
        </w:trPr>
        <w:tc>
          <w:tcPr>
            <w:shd w:fill="edeff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8">
            <w:pPr>
              <w:spacing w:after="0" w:before="0" w:line="360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var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x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5;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spacing w:after="0" w:before="0" w:line="360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var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y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42;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spacing w:after="0" w:before="0" w:line="360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if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x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&gt;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y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spacing w:after="0" w:before="0" w:line="360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alert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"x больше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y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"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spacing w:after="0" w:before="0" w:line="360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else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if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x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y )</w:t>
            </w:r>
          </w:p>
          <w:p w:rsidR="00000000" w:rsidDel="00000000" w:rsidP="00000000" w:rsidRDefault="00000000" w:rsidRPr="00000000" w14:paraId="000000CD">
            <w:pPr>
              <w:spacing w:after="0" w:before="0" w:line="360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alert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"x меньше y"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spacing w:after="0" w:before="0" w:line="360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else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spacing w:after="0" w:before="0" w:line="360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</w:t>
            </w:r>
            <w:del w:author="Сергей Крикун" w:id="2" w:date="2018-09-25T09:56:01Z">
              <w:commentRangeStart w:id="1"/>
              <w:r w:rsidDel="00000000" w:rsidR="00000000" w:rsidRPr="00000000">
                <w:rPr>
                  <w:color w:val="000000"/>
                  <w:rtl w:val="0"/>
                  <w:rPrChange w:author="Сергей Крикун" w:id="3" w:date="2018-09-25T09:56:01Z">
                    <w:rPr>
                      <w:color w:val="000000"/>
                      <w:sz w:val="20"/>
                      <w:szCs w:val="20"/>
                    </w:rPr>
                  </w:rPrChange>
                </w:rPr>
                <w:delText xml:space="preserve">echo </w:delText>
              </w:r>
            </w:del>
            <w:ins w:author="Сергей Крикун" w:id="2" w:date="2018-09-25T09:56:01Z">
              <w:commentRangeEnd w:id="1"/>
              <w:r w:rsidDel="00000000" w:rsidR="00000000" w:rsidRPr="00000000">
                <w:commentReference w:id="1"/>
              </w:r>
              <w:r w:rsidDel="00000000" w:rsidR="00000000" w:rsidRPr="00000000">
                <w:rPr>
                  <w:color w:val="000000"/>
                  <w:rtl w:val="0"/>
                  <w:rPrChange w:author="Сергей Крикун" w:id="3" w:date="2018-09-25T09:56:01Z">
                    <w:rPr>
                      <w:color w:val="000000"/>
                      <w:sz w:val="20"/>
                      <w:szCs w:val="20"/>
                    </w:rPr>
                  </w:rPrChange>
                </w:rPr>
                <w:t xml:space="preserve">alert(</w:t>
              </w:r>
            </w:ins>
            <w:commentRangeStart w:id="2"/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"x равен y"</w:t>
            </w:r>
            <w:ins w:author="Сергей Крикун" w:id="4" w:date="2018-09-25T09:59:14Z">
              <w:r w:rsidDel="00000000" w:rsidR="00000000" w:rsidRPr="00000000">
                <w:rPr>
                  <w:color w:val="008800"/>
                  <w:sz w:val="20"/>
                  <w:szCs w:val="20"/>
                  <w:rtl w:val="0"/>
                </w:rPr>
                <w:t xml:space="preserve">)</w:t>
              </w:r>
            </w:ins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;</w:t>
            </w:r>
            <w:commentRangeEnd w:id="2"/>
            <w:r w:rsidDel="00000000" w:rsidR="00000000" w:rsidRPr="00000000">
              <w:commentReference w:id="2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0">
      <w:pPr>
        <w:pStyle w:val="Heading2"/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contextualSpacing w:val="0"/>
        <w:jc w:val="both"/>
        <w:rPr>
          <w:vertAlign w:val="baseline"/>
        </w:rPr>
      </w:pPr>
      <w:bookmarkStart w:colFirst="0" w:colLast="0" w:name="_2s8eyo1" w:id="5"/>
      <w:bookmarkEnd w:id="5"/>
      <w:r w:rsidDel="00000000" w:rsidR="00000000" w:rsidRPr="00000000">
        <w:rPr>
          <w:vertAlign w:val="baseline"/>
          <w:rtl w:val="0"/>
        </w:rPr>
        <w:t xml:space="preserve">Оператор switch</w:t>
      </w:r>
    </w:p>
    <w:p w:rsidR="00000000" w:rsidDel="00000000" w:rsidP="00000000" w:rsidRDefault="00000000" w:rsidRPr="00000000" w14:paraId="000000D1">
      <w:pPr>
        <w:contextualSpacing w:val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Теперь представим ситуацию, в которой нам нужно разделить программу не на 2 или 3 варианта, а на большее количество. Конечно, мы можем много раз использовать конструкцию else if, но это может привести к серьёзному ухудшению читаемости кода. Поэтому существует специальный оператор выбора из нескольких вариантов – switch. Он имеет следующий синтаксис:</w:t>
      </w:r>
    </w:p>
    <w:tbl>
      <w:tblPr>
        <w:tblStyle w:val="Table17"/>
        <w:tblW w:w="9640.0" w:type="dxa"/>
        <w:jc w:val="left"/>
        <w:tblInd w:w="100.0" w:type="pct"/>
        <w:tblBorders>
          <w:top w:color="abb1b9" w:space="0" w:sz="8" w:val="single"/>
          <w:left w:color="abb1b9" w:space="0" w:sz="8" w:val="single"/>
          <w:bottom w:color="abb1b9" w:space="0" w:sz="8" w:val="single"/>
          <w:right w:color="abb1b9" w:space="0" w:sz="8" w:val="single"/>
          <w:insideH w:color="abb1b9" w:space="0" w:sz="8" w:val="single"/>
          <w:insideV w:color="abb1b9" w:space="0" w:sz="8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trHeight w:val="1700" w:hRule="atLeast"/>
        </w:trPr>
        <w:tc>
          <w:tcPr>
            <w:shd w:fill="edeff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2">
            <w:pPr>
              <w:spacing w:after="0" w:before="0" w:line="360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switch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(переменная){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3">
            <w:pPr>
              <w:spacing w:after="0" w:before="0" w:line="360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case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Значение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1: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4">
            <w:pPr>
              <w:spacing w:after="0" w:before="0" w:line="360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Действие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1;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5">
            <w:pPr>
              <w:spacing w:after="0" w:before="0" w:line="360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break;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6">
            <w:pPr>
              <w:spacing w:after="0" w:before="0" w:line="360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case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Значение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2: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7">
            <w:pPr>
              <w:spacing w:after="0" w:before="0" w:line="360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Действие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2;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8">
            <w:pPr>
              <w:spacing w:after="0" w:before="0" w:line="360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break;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9">
            <w:pPr>
              <w:spacing w:after="0" w:before="0" w:line="360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default: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A">
            <w:pPr>
              <w:spacing w:after="0" w:before="0" w:line="360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Действие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3;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B">
            <w:pPr>
              <w:spacing w:after="0" w:before="0" w:line="360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contextualSpacing w:val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Оператор switch смотрит на значение переменной (вместо неё также может стоять выражение, возвращающее значение) и сравнивает его с предложенными вариантами. В случае совпадения выполняется соответствующий блок кода. Если же после прохода по всем вариантам совпадения так и не обнаружилось, то выполняются операторы из блока default. Это необязательный блок, и он может отсутствовать.</w:t>
      </w:r>
    </w:p>
    <w:p w:rsidR="00000000" w:rsidDel="00000000" w:rsidP="00000000" w:rsidRDefault="00000000" w:rsidRPr="00000000" w14:paraId="000000DE">
      <w:pPr>
        <w:contextualSpacing w:val="0"/>
        <w:jc w:val="both"/>
        <w:rPr/>
      </w:pPr>
      <w:r w:rsidDel="00000000" w:rsidR="00000000" w:rsidRPr="00000000">
        <w:rPr>
          <w:color w:val="000000"/>
          <w:rtl w:val="0"/>
        </w:rPr>
        <w:t xml:space="preserve">Обратите внимание на ключевое слово break в конце каждого блока case. Оно ставится в 99% случаев и означает, что нужно прекратить выполнение операций внутри switch. В случае, когда в конце блока case нет оператора break, интерпретатор продолжит </w:t>
      </w:r>
      <w:r w:rsidDel="00000000" w:rsidR="00000000" w:rsidRPr="00000000">
        <w:rPr>
          <w:rtl w:val="0"/>
        </w:rPr>
        <w:t xml:space="preserve">выполнять действия из следующих </w:t>
      </w:r>
      <w:r w:rsidDel="00000000" w:rsidR="00000000" w:rsidRPr="00000000">
        <w:rPr>
          <w:color w:val="000000"/>
          <w:rtl w:val="0"/>
        </w:rPr>
        <w:t xml:space="preserve">блоков.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after="0" w:before="0"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10478.0" w:type="dxa"/>
        <w:jc w:val="left"/>
        <w:tblInd w:w="10.0" w:type="dxa"/>
        <w:tblBorders>
          <w:top w:color="abb1b9" w:space="0" w:sz="8" w:val="single"/>
          <w:left w:color="abb1b9" w:space="0" w:sz="8" w:val="single"/>
          <w:bottom w:color="abb1b9" w:space="0" w:sz="8" w:val="single"/>
          <w:right w:color="abb1b9" w:space="0" w:sz="8" w:val="single"/>
          <w:insideH w:color="abb1b9" w:space="0" w:sz="8" w:val="single"/>
          <w:insideV w:color="abb1b9" w:space="0" w:sz="8" w:val="single"/>
        </w:tblBorders>
        <w:tblLayout w:type="fixed"/>
        <w:tblLook w:val="0600"/>
      </w:tblPr>
      <w:tblGrid>
        <w:gridCol w:w="5239"/>
        <w:gridCol w:w="5239"/>
        <w:tblGridChange w:id="0">
          <w:tblGrid>
            <w:gridCol w:w="5239"/>
            <w:gridCol w:w="5239"/>
          </w:tblGrid>
        </w:tblGridChange>
      </w:tblGrid>
      <w:tr>
        <w:trPr>
          <w:trHeight w:val="1660" w:hRule="atLeast"/>
        </w:trPr>
        <w:tc>
          <w:tcPr>
            <w:shd w:fill="edeff0" w:val="clear"/>
          </w:tcPr>
          <w:p w:rsidR="00000000" w:rsidDel="00000000" w:rsidP="00000000" w:rsidRDefault="00000000" w:rsidRPr="00000000" w14:paraId="000000E0">
            <w:pPr>
              <w:spacing w:after="0" w:before="0" w:line="240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var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now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'evening'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1">
            <w:pPr>
              <w:spacing w:after="0" w:before="0" w:line="240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switch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now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2">
            <w:pPr>
              <w:spacing w:after="0" w:before="0" w:line="240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case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'night'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3">
            <w:pPr>
              <w:spacing w:after="0" w:before="0" w:line="240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alert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'Доброй ночи!'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4">
            <w:pPr>
              <w:spacing w:after="0" w:before="0" w:line="240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break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5">
            <w:pPr>
              <w:spacing w:after="0" w:before="0" w:line="240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case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'morning'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6">
            <w:pPr>
              <w:spacing w:after="0" w:before="0" w:line="240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alert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'Доброе утро!'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7">
            <w:pPr>
              <w:spacing w:after="0" w:before="0" w:line="240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break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8">
            <w:pPr>
              <w:spacing w:after="0" w:before="0" w:line="240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case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'evening'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9">
            <w:pPr>
              <w:spacing w:after="0" w:before="0" w:line="240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alert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'Добрый вечер!'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A">
            <w:pPr>
              <w:spacing w:after="0" w:before="0" w:line="240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break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B">
            <w:pPr>
              <w:spacing w:after="0" w:before="0" w:line="240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default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C">
            <w:pPr>
              <w:spacing w:after="0" w:before="0" w:line="240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echo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'Добрый день!'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D">
            <w:pPr>
              <w:spacing w:after="0" w:before="0" w:line="240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break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E">
            <w:pPr>
              <w:spacing w:after="0" w:before="0" w:line="240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}</w:t>
            </w:r>
          </w:p>
        </w:tc>
        <w:tc>
          <w:tcPr>
            <w:shd w:fill="edeff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F">
            <w:pPr>
              <w:spacing w:after="0" w:before="0" w:line="240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var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now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'evening'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0">
            <w:pPr>
              <w:spacing w:after="0" w:before="0" w:line="240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if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now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'night'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1">
            <w:pPr>
              <w:spacing w:after="0" w:before="0" w:line="240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alert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'Доброй ночи!'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2">
            <w:pPr>
              <w:spacing w:after="0" w:before="0" w:line="240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3">
            <w:pPr>
              <w:spacing w:after="0" w:before="0" w:line="240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else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if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now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'morning'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4">
            <w:pPr>
              <w:spacing w:after="0" w:before="0" w:line="240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alert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'Доброе утро!'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5">
            <w:pPr>
              <w:spacing w:after="0" w:before="0" w:line="240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6">
            <w:pPr>
              <w:spacing w:after="0" w:before="0" w:line="240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else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if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now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'evening'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7">
            <w:pPr>
              <w:spacing w:after="0" w:before="0" w:line="240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alert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'Добрый вечер!'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8">
            <w:pPr>
              <w:spacing w:after="0" w:before="0" w:line="240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9">
            <w:pPr>
              <w:spacing w:after="0" w:before="0" w:line="240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else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A">
            <w:pPr>
              <w:spacing w:after="0" w:before="0" w:line="240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alert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'Добрый день!'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B">
            <w:pPr>
              <w:spacing w:after="0" w:before="0" w:line="240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FC">
      <w:pPr>
        <w:spacing w:after="0" w:before="0"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Style w:val="Heading2"/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contextualSpacing w:val="0"/>
        <w:jc w:val="both"/>
        <w:rPr>
          <w:vertAlign w:val="baseline"/>
        </w:rPr>
      </w:pPr>
      <w:bookmarkStart w:colFirst="0" w:colLast="0" w:name="_17dp8vu" w:id="6"/>
      <w:bookmarkEnd w:id="6"/>
      <w:r w:rsidDel="00000000" w:rsidR="00000000" w:rsidRPr="00000000">
        <w:rPr>
          <w:vertAlign w:val="baseline"/>
          <w:rtl w:val="0"/>
        </w:rPr>
        <w:t xml:space="preserve">Тернарный оператор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5162550</wp:posOffset>
                </wp:positionH>
                <wp:positionV relativeFrom="paragraph">
                  <wp:posOffset>200025</wp:posOffset>
                </wp:positionV>
                <wp:extent cx="914400" cy="266700"/>
                <wp:effectExtent b="0" l="0" r="0" t="0"/>
                <wp:wrapNone/>
                <wp:docPr id="21" name=""/>
                <a:graphic>
                  <a:graphicData uri="http://schemas.microsoft.com/office/word/2010/wordprocessingShape">
                    <wps:wsp>
                      <wps:cNvSpPr/>
                      <wps:cNvPr id="22" name="Shape 22"/>
                      <wps:spPr>
                        <a:xfrm>
                          <a:off x="4888800" y="3647824"/>
                          <a:ext cx="914400" cy="2643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chemeClr val="lt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t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5162550</wp:posOffset>
                </wp:positionH>
                <wp:positionV relativeFrom="paragraph">
                  <wp:posOffset>200025</wp:posOffset>
                </wp:positionV>
                <wp:extent cx="914400" cy="266700"/>
                <wp:effectExtent b="0" l="0" r="0" t="0"/>
                <wp:wrapNone/>
                <wp:docPr id="21" name="image43.png"/>
                <a:graphic>
                  <a:graphicData uri="http://schemas.openxmlformats.org/drawingml/2006/picture">
                    <pic:pic>
                      <pic:nvPicPr>
                        <pic:cNvPr id="0" name="image43.png"/>
                        <pic:cNvPicPr preferRelativeResize="0"/>
                      </pic:nvPicPr>
                      <pic:blipFill>
                        <a:blip r:embed="rId3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14400" cy="266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FE">
      <w:pPr>
        <w:contextualSpacing w:val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Тернарный оператор – это операция, возвращающая либо второй, либо третий операнд в</w:t>
      </w:r>
      <w:r w:rsidDel="00000000" w:rsidR="00000000" w:rsidRPr="00000000">
        <w:rPr>
          <w:color w:val="000000"/>
          <w:rtl w:val="0"/>
        </w:rPr>
        <w:t xml:space="preserve"> зависимости от условия (первого операнда). Звучит страшно, однако выглядит он достаточно просто: </w:t>
      </w:r>
    </w:p>
    <w:tbl>
      <w:tblPr>
        <w:tblStyle w:val="Table19"/>
        <w:tblW w:w="9593.0" w:type="dxa"/>
        <w:jc w:val="left"/>
        <w:tblInd w:w="100.0" w:type="pct"/>
        <w:tblBorders>
          <w:top w:color="abb1b9" w:space="0" w:sz="8" w:val="single"/>
          <w:left w:color="abb1b9" w:space="0" w:sz="8" w:val="single"/>
          <w:bottom w:color="abb1b9" w:space="0" w:sz="8" w:val="single"/>
          <w:right w:color="abb1b9" w:space="0" w:sz="8" w:val="single"/>
          <w:insideH w:color="abb1b9" w:space="0" w:sz="8" w:val="single"/>
          <w:insideV w:color="abb1b9" w:space="0" w:sz="8" w:val="single"/>
        </w:tblBorders>
        <w:tblLayout w:type="fixed"/>
        <w:tblLook w:val="0600"/>
      </w:tblPr>
      <w:tblGrid>
        <w:gridCol w:w="9593"/>
        <w:tblGridChange w:id="0">
          <w:tblGrid>
            <w:gridCol w:w="9593"/>
          </w:tblGrid>
        </w:tblGridChange>
      </w:tblGrid>
      <w:tr>
        <w:trPr>
          <w:trHeight w:val="300" w:hRule="atLeast"/>
        </w:trPr>
        <w:tc>
          <w:tcPr>
            <w:shd w:fill="edeff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F">
            <w:pPr>
              <w:spacing w:after="0" w:before="0" w:line="360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(Условие)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?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(Оператор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по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истине)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(Оператор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по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лжи);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contextualSpacing w:val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Например, мы хотим сохранить максимальное из двух произвольных чисел в какую-то переменную. В этом случае, вместо громоздких строк ветвления, можно написать: </w:t>
      </w:r>
    </w:p>
    <w:tbl>
      <w:tblPr>
        <w:tblStyle w:val="Table20"/>
        <w:tblW w:w="9623.0" w:type="dxa"/>
        <w:jc w:val="left"/>
        <w:tblInd w:w="100.0" w:type="pct"/>
        <w:tblBorders>
          <w:top w:color="abb1b9" w:space="0" w:sz="8" w:val="single"/>
          <w:left w:color="abb1b9" w:space="0" w:sz="8" w:val="single"/>
          <w:bottom w:color="abb1b9" w:space="0" w:sz="8" w:val="single"/>
          <w:right w:color="abb1b9" w:space="0" w:sz="8" w:val="single"/>
          <w:insideH w:color="abb1b9" w:space="0" w:sz="8" w:val="single"/>
          <w:insideV w:color="abb1b9" w:space="0" w:sz="8" w:val="single"/>
        </w:tblBorders>
        <w:tblLayout w:type="fixed"/>
        <w:tblLook w:val="0600"/>
      </w:tblPr>
      <w:tblGrid>
        <w:gridCol w:w="9623"/>
        <w:tblGridChange w:id="0">
          <w:tblGrid>
            <w:gridCol w:w="9623"/>
          </w:tblGrid>
        </w:tblGridChange>
      </w:tblGrid>
      <w:tr>
        <w:trPr>
          <w:trHeight w:val="860" w:hRule="atLeast"/>
        </w:trPr>
        <w:tc>
          <w:tcPr>
            <w:shd w:fill="edeff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2">
            <w:pPr>
              <w:spacing w:after="0" w:before="0" w:line="360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var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x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10;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3">
            <w:pPr>
              <w:spacing w:after="0" w:before="0" w:line="360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var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y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15;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4">
            <w:pPr>
              <w:spacing w:after="0" w:before="0" w:line="360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var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max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x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&gt;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y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?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x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y;</w:t>
            </w:r>
          </w:p>
          <w:p w:rsidR="00000000" w:rsidDel="00000000" w:rsidP="00000000" w:rsidRDefault="00000000" w:rsidRPr="00000000" w14:paraId="00000105">
            <w:pPr>
              <w:spacing w:after="0" w:before="0" w:line="360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alert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max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Тернарный оператор – красивая возможность, делающая код лаконичнее. Но, как и любым инструментом, не стоит злоупотреблять данной возможностью, наоборот усложняя код.</w:t>
      </w:r>
    </w:p>
    <w:p w:rsidR="00000000" w:rsidDel="00000000" w:rsidP="00000000" w:rsidRDefault="00000000" w:rsidRPr="00000000" w14:paraId="00000108">
      <w:pPr>
        <w:contextualSpacing w:val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По своей сути тернарный оператор отличается от оператора if. Во-первых, недопустимо множественное использование тернарного оператора, как в случае if - else if. Это засоряет код. Во-вторых, </w:t>
      </w:r>
      <w:r w:rsidDel="00000000" w:rsidR="00000000" w:rsidRPr="00000000">
        <w:rPr>
          <w:color w:val="000000"/>
          <w:shd w:fill="fbfbfb" w:val="clear"/>
          <w:rtl w:val="0"/>
        </w:rPr>
        <w:t xml:space="preserve">тернарный оператор нужен для встраивания небольших условных веток прямо в выражение, т.е. он не заменяет собой стандартный if-else. В случае, если Вам необходимо описать условия непосредственно в выражении, то следует использовать тернарный оператор. Но если Вы хотите создать более сложное условие с телом, состоящим из более, чем одной инструкции, то Вы используете if и else.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Style w:val="Heading2"/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contextualSpacing w:val="0"/>
        <w:jc w:val="both"/>
        <w:rPr>
          <w:vertAlign w:val="baseline"/>
        </w:rPr>
      </w:pPr>
      <w:bookmarkStart w:colFirst="0" w:colLast="0" w:name="_3rdcrjn" w:id="7"/>
      <w:bookmarkEnd w:id="7"/>
      <w:r w:rsidDel="00000000" w:rsidR="00000000" w:rsidRPr="00000000">
        <w:rPr>
          <w:vertAlign w:val="baseline"/>
          <w:rtl w:val="0"/>
        </w:rPr>
        <w:t xml:space="preserve">Комбинации условий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В условном операторе можно комбинировать условия при помощи логических операций: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both"/>
        <w:rPr/>
      </w:pP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ИЛИ (x || y) - если хотя бы один из аргументов true, то возвращает true, иначе – false;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both"/>
        <w:rPr/>
      </w:pP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И (x &amp;&amp; y) - возвращает true, если оба аргумента истинны, а иначе – false;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both"/>
        <w:rPr/>
      </w:pP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НЕ (!x) - </w:t>
      </w:r>
      <w:r w:rsidDel="00000000" w:rsidR="00000000" w:rsidRPr="00000000">
        <w:rPr>
          <w:b w:val="0"/>
          <w:i w:val="0"/>
          <w:smallCaps w:val="0"/>
          <w:strike w:val="0"/>
          <w:color w:val="333333"/>
          <w:sz w:val="20"/>
          <w:szCs w:val="20"/>
          <w:highlight w:val="white"/>
          <w:u w:val="none"/>
          <w:vertAlign w:val="baseline"/>
          <w:rtl w:val="0"/>
        </w:rPr>
        <w:t xml:space="preserve">возвращает противоположное значение.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contextualSpacing w:val="0"/>
        <w:jc w:val="both"/>
        <w:rPr>
          <w:color w:val="000000"/>
        </w:rPr>
      </w:pPr>
      <w:r w:rsidDel="00000000" w:rsidR="00000000" w:rsidRPr="00000000">
        <w:rPr>
          <w:rtl w:val="0"/>
        </w:rPr>
        <w:t xml:space="preserve">Таким образом</w:t>
      </w:r>
      <w:r w:rsidDel="00000000" w:rsidR="00000000" w:rsidRPr="00000000">
        <w:rPr>
          <w:color w:val="000000"/>
          <w:rtl w:val="0"/>
        </w:rPr>
        <w:t xml:space="preserve"> </w:t>
      </w:r>
    </w:p>
    <w:tbl>
      <w:tblPr>
        <w:tblStyle w:val="Table21"/>
        <w:tblW w:w="9623.0" w:type="dxa"/>
        <w:jc w:val="left"/>
        <w:tblInd w:w="100.0" w:type="pct"/>
        <w:tblBorders>
          <w:top w:color="abb1b9" w:space="0" w:sz="8" w:val="single"/>
          <w:left w:color="abb1b9" w:space="0" w:sz="8" w:val="single"/>
          <w:bottom w:color="abb1b9" w:space="0" w:sz="8" w:val="single"/>
          <w:right w:color="abb1b9" w:space="0" w:sz="8" w:val="single"/>
          <w:insideH w:color="abb1b9" w:space="0" w:sz="8" w:val="single"/>
          <w:insideV w:color="abb1b9" w:space="0" w:sz="8" w:val="single"/>
        </w:tblBorders>
        <w:tblLayout w:type="fixed"/>
        <w:tblLook w:val="0600"/>
      </w:tblPr>
      <w:tblGrid>
        <w:gridCol w:w="9623"/>
        <w:tblGridChange w:id="0">
          <w:tblGrid>
            <w:gridCol w:w="9623"/>
          </w:tblGrid>
        </w:tblGridChange>
      </w:tblGrid>
      <w:tr>
        <w:trPr>
          <w:trHeight w:val="860" w:hRule="atLeast"/>
        </w:trPr>
        <w:tc>
          <w:tcPr>
            <w:shd w:fill="edeff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1">
            <w:pPr>
              <w:spacing w:after="0" w:before="0" w:line="360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alert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true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||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true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color w:val="880000"/>
                <w:sz w:val="20"/>
                <w:szCs w:val="20"/>
                <w:rtl w:val="0"/>
              </w:rPr>
              <w:t xml:space="preserve">// true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2">
            <w:pPr>
              <w:spacing w:after="0" w:before="0" w:line="360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alert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false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||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true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color w:val="880000"/>
                <w:sz w:val="20"/>
                <w:szCs w:val="20"/>
                <w:rtl w:val="0"/>
              </w:rPr>
              <w:t xml:space="preserve">// true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3">
            <w:pPr>
              <w:spacing w:after="0" w:before="0" w:line="360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alert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true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||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false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</w:t>
            </w:r>
            <w:r w:rsidDel="00000000" w:rsidR="00000000" w:rsidRPr="00000000">
              <w:rPr>
                <w:color w:val="880000"/>
                <w:sz w:val="20"/>
                <w:szCs w:val="20"/>
                <w:rtl w:val="0"/>
              </w:rPr>
              <w:t xml:space="preserve">// true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4">
            <w:pPr>
              <w:spacing w:after="0" w:before="0" w:line="360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alert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false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||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false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</w:t>
            </w:r>
            <w:r w:rsidDel="00000000" w:rsidR="00000000" w:rsidRPr="00000000">
              <w:rPr>
                <w:color w:val="880000"/>
                <w:sz w:val="20"/>
                <w:szCs w:val="20"/>
                <w:rtl w:val="0"/>
              </w:rPr>
              <w:t xml:space="preserve">// false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5">
            <w:pPr>
              <w:spacing w:after="0" w:before="0" w:line="360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alert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true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&amp;&amp;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true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color w:val="880000"/>
                <w:sz w:val="20"/>
                <w:szCs w:val="20"/>
                <w:rtl w:val="0"/>
              </w:rPr>
              <w:t xml:space="preserve">// true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6">
            <w:pPr>
              <w:spacing w:after="0" w:before="0" w:line="360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alert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false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&amp;&amp;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true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color w:val="880000"/>
                <w:sz w:val="20"/>
                <w:szCs w:val="20"/>
                <w:rtl w:val="0"/>
              </w:rPr>
              <w:t xml:space="preserve">// false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7">
            <w:pPr>
              <w:spacing w:after="0" w:before="0" w:line="360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alert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true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&amp;&amp;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false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color w:val="880000"/>
                <w:sz w:val="20"/>
                <w:szCs w:val="20"/>
                <w:rtl w:val="0"/>
              </w:rPr>
              <w:t xml:space="preserve">// false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8">
            <w:pPr>
              <w:spacing w:after="0" w:before="0" w:line="360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alert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false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&amp;&amp;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false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880000"/>
                <w:sz w:val="20"/>
                <w:szCs w:val="20"/>
                <w:rtl w:val="0"/>
              </w:rPr>
              <w:t xml:space="preserve">// false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9">
            <w:pPr>
              <w:spacing w:after="0" w:before="0" w:line="360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alert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!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true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);               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880000"/>
                <w:sz w:val="20"/>
                <w:szCs w:val="20"/>
                <w:rtl w:val="0"/>
              </w:rPr>
              <w:t xml:space="preserve">// false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A">
            <w:pPr>
              <w:spacing w:after="0" w:before="0" w:line="360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alert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!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color w:val="000000"/>
                <w:rtl w:val="0"/>
              </w:rPr>
              <w:t xml:space="preserve">                    </w:t>
            </w:r>
            <w:r w:rsidDel="00000000" w:rsidR="00000000" w:rsidRPr="00000000">
              <w:rPr>
                <w:color w:val="880000"/>
                <w:sz w:val="20"/>
                <w:szCs w:val="20"/>
                <w:rtl w:val="0"/>
              </w:rPr>
              <w:t xml:space="preserve">// true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Style w:val="Heading1"/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contextualSpacing w:val="0"/>
        <w:jc w:val="both"/>
        <w:rPr>
          <w:vertAlign w:val="baseline"/>
        </w:rPr>
      </w:pPr>
      <w:bookmarkStart w:colFirst="0" w:colLast="0" w:name="_26in1rg" w:id="8"/>
      <w:bookmarkEnd w:id="8"/>
      <w:r w:rsidDel="00000000" w:rsidR="00000000" w:rsidRPr="00000000">
        <w:rPr>
          <w:vertAlign w:val="baseline"/>
          <w:rtl w:val="0"/>
        </w:rPr>
        <w:t xml:space="preserve">Функции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40" w:lineRule="auto"/>
        <w:ind w:left="0" w:right="0" w:firstLine="0"/>
        <w:contextualSpacing w:val="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Представим себе, что, используя код одного из примеров, мы хотим построить с пользователем диалог. Код в любой программе работает последовательно, строка за строкой. Таким образом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условие уже отработано, вернуться к нему невозможно. Как решить эту задачу? Мы можем скопировать весь блок операций ещё несколько раз. Но что, если количество раз неизвестно заранее? Да и copy-paste – это уж совсем плохое решение. Тогда на помощь приходят функции.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40" w:lineRule="auto"/>
        <w:ind w:left="0" w:right="0" w:firstLine="0"/>
        <w:contextualSpacing w:val="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Функция – это блок кода, к которому можно обращаться из разных частей скрипта. Функции могут иметь входные и выходные параметры. Входные параметры могут использоваться в операциях, которые содержит функция. Выходные параметры устанавливаются функцией, а их значения используются после выполнения функции. Программист может создавать необходимые ему функции и логику их выполнения.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40" w:lineRule="auto"/>
        <w:ind w:left="0" w:right="0" w:firstLine="0"/>
        <w:contextualSpacing w:val="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Если проводить аналогию с реальной жизнью, то функция – это некий навык скрипта, который он знает и умеет делать. Ведь вы не учитесь ходить каждый раз, когда перемещаетесь между точками? Вы просто выполняете функцию «Ходить». Также и скрипт может иметь описанную функцию go, которая может вызываться в любой момент времени.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contextualSpacing w:val="0"/>
        <w:jc w:val="both"/>
        <w:rPr>
          <w:color w:val="000000"/>
        </w:rPr>
      </w:pPr>
      <w:r w:rsidDel="00000000" w:rsidR="00000000" w:rsidRPr="00000000">
        <w:rPr>
          <w:rtl w:val="0"/>
        </w:rPr>
        <w:t xml:space="preserve">Функция в JS объявляется с помощью ключевого слова function. За ним следует название функции, которое мы придумываем сами. Затем в круглых скобках через запятую указываются параметры, которые данная функция принимает. По сути, параметры – это входные данные для функции, над которыми она будет выполнять какую-то работу. После указания параметров в фигурных скобках следует тело функции. После объявления функции, мы можем её вызвать и посмотреть, как она работает. Описание функции может находиться и до, и после её вызова.</w:t>
      </w:r>
      <w:r w:rsidDel="00000000" w:rsidR="00000000" w:rsidRPr="00000000">
        <w:rPr>
          <w:color w:val="000000"/>
          <w:rtl w:val="0"/>
        </w:rPr>
        <w:t xml:space="preserve"> </w:t>
      </w:r>
    </w:p>
    <w:tbl>
      <w:tblPr>
        <w:tblStyle w:val="Table22"/>
        <w:tblW w:w="9623.0" w:type="dxa"/>
        <w:jc w:val="left"/>
        <w:tblInd w:w="100.0" w:type="pct"/>
        <w:tblBorders>
          <w:top w:color="abb1b9" w:space="0" w:sz="8" w:val="single"/>
          <w:left w:color="abb1b9" w:space="0" w:sz="8" w:val="single"/>
          <w:bottom w:color="abb1b9" w:space="0" w:sz="8" w:val="single"/>
          <w:right w:color="abb1b9" w:space="0" w:sz="8" w:val="single"/>
          <w:insideH w:color="abb1b9" w:space="0" w:sz="8" w:val="single"/>
          <w:insideV w:color="abb1b9" w:space="0" w:sz="8" w:val="single"/>
        </w:tblBorders>
        <w:tblLayout w:type="fixed"/>
        <w:tblLook w:val="0600"/>
      </w:tblPr>
      <w:tblGrid>
        <w:gridCol w:w="9623"/>
        <w:tblGridChange w:id="0">
          <w:tblGrid>
            <w:gridCol w:w="9623"/>
          </w:tblGrid>
        </w:tblGridChange>
      </w:tblGrid>
      <w:tr>
        <w:trPr>
          <w:trHeight w:val="860" w:hRule="atLeast"/>
        </w:trPr>
        <w:tc>
          <w:tcPr>
            <w:shd w:fill="edeff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1">
            <w:pPr>
              <w:spacing w:after="0" w:before="0" w:line="360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function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имя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_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функции(параметр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параметр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…){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2">
            <w:pPr>
              <w:spacing w:after="0" w:before="0" w:line="360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Действия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3">
            <w:pPr>
              <w:spacing w:after="0" w:before="0" w:line="360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contextualSpacing w:val="0"/>
        <w:jc w:val="both"/>
        <w:rPr>
          <w:color w:val="000000"/>
        </w:rPr>
      </w:pPr>
      <w:r w:rsidDel="00000000" w:rsidR="00000000" w:rsidRPr="00000000">
        <w:rPr>
          <w:rtl w:val="0"/>
        </w:rPr>
        <w:t xml:space="preserve">Давайте создадим функцию, которая будет сравнивать числа</w:t>
      </w:r>
      <w:r w:rsidDel="00000000" w:rsidR="00000000" w:rsidRPr="00000000">
        <w:rPr>
          <w:color w:val="000000"/>
          <w:rtl w:val="0"/>
        </w:rPr>
        <w:t xml:space="preserve"> </w:t>
      </w:r>
    </w:p>
    <w:tbl>
      <w:tblPr>
        <w:tblStyle w:val="Table23"/>
        <w:tblW w:w="9623.0" w:type="dxa"/>
        <w:jc w:val="left"/>
        <w:tblInd w:w="100.0" w:type="pct"/>
        <w:tblBorders>
          <w:top w:color="abb1b9" w:space="0" w:sz="8" w:val="single"/>
          <w:left w:color="abb1b9" w:space="0" w:sz="8" w:val="single"/>
          <w:bottom w:color="abb1b9" w:space="0" w:sz="8" w:val="single"/>
          <w:right w:color="abb1b9" w:space="0" w:sz="8" w:val="single"/>
          <w:insideH w:color="abb1b9" w:space="0" w:sz="8" w:val="single"/>
          <w:insideV w:color="abb1b9" w:space="0" w:sz="8" w:val="single"/>
        </w:tblBorders>
        <w:tblLayout w:type="fixed"/>
        <w:tblLook w:val="0600"/>
      </w:tblPr>
      <w:tblGrid>
        <w:gridCol w:w="9623"/>
        <w:tblGridChange w:id="0">
          <w:tblGrid>
            <w:gridCol w:w="9623"/>
          </w:tblGrid>
        </w:tblGridChange>
      </w:tblGrid>
      <w:tr>
        <w:trPr>
          <w:trHeight w:val="860" w:hRule="atLeast"/>
        </w:trPr>
        <w:tc>
          <w:tcPr>
            <w:shd w:fill="edeff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6">
            <w:pPr>
              <w:spacing w:after="0" w:before="0" w:line="360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function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compare_numbers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y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7">
            <w:pPr>
              <w:spacing w:after="0" w:before="0" w:line="360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if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x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&gt;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y)</w:t>
            </w:r>
          </w:p>
          <w:p w:rsidR="00000000" w:rsidDel="00000000" w:rsidP="00000000" w:rsidRDefault="00000000" w:rsidRPr="00000000" w14:paraId="00000128">
            <w:pPr>
              <w:spacing w:after="0" w:before="0" w:line="360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alert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"x &gt; y"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9">
            <w:pPr>
              <w:spacing w:after="0" w:before="0" w:line="360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else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if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x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y)</w:t>
            </w:r>
          </w:p>
          <w:p w:rsidR="00000000" w:rsidDel="00000000" w:rsidP="00000000" w:rsidRDefault="00000000" w:rsidRPr="00000000" w14:paraId="0000012A">
            <w:pPr>
              <w:spacing w:after="0" w:before="0" w:line="360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alert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"x &lt; y"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B">
            <w:pPr>
              <w:spacing w:after="0" w:before="0" w:line="360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else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C">
            <w:pPr>
              <w:spacing w:after="0" w:before="0" w:line="360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alert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"x = y"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D">
            <w:pPr>
              <w:spacing w:after="0" w:before="0" w:line="360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2E">
            <w:pPr>
              <w:spacing w:after="0" w:before="0" w:line="360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compare_numbers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10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20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F">
            <w:pPr>
              <w:spacing w:after="0" w:before="0" w:line="360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compare_numbers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20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10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0">
            <w:pPr>
              <w:spacing w:after="0" w:before="0" w:line="360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compare_numbers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20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20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При вызове функции в неё нужно передавать такое количество параметров, которое заявили при её создании. Их может быть 0 и более. Если параметры не переданы, то при вызове функции нужно просто указать пустые скобки.</w:t>
      </w:r>
    </w:p>
    <w:p w:rsidR="00000000" w:rsidDel="00000000" w:rsidP="00000000" w:rsidRDefault="00000000" w:rsidRPr="00000000" w14:paraId="00000133">
      <w:pPr>
        <w:contextualSpacing w:val="0"/>
        <w:jc w:val="both"/>
        <w:rPr>
          <w:color w:val="000000"/>
        </w:rPr>
      </w:pPr>
      <w:r w:rsidDel="00000000" w:rsidR="00000000" w:rsidRPr="00000000">
        <w:rPr>
          <w:rtl w:val="0"/>
        </w:rPr>
        <w:t xml:space="preserve">Оператор return позволяет завершить выполнение функции, вернув конкретное значение. Если в функции не указано, что она возвращает, то, по сути,</w:t>
      </w:r>
      <w:r w:rsidDel="00000000" w:rsidR="00000000" w:rsidRPr="00000000">
        <w:rPr>
          <w:rtl w:val="0"/>
        </w:rPr>
        <w:t xml:space="preserve"> результатом её работы может являться только вывод какого-то текста на экран (см. предыдущую функцию).</w:t>
      </w:r>
      <w:r w:rsidDel="00000000" w:rsidR="00000000" w:rsidRPr="00000000">
        <w:rPr>
          <w:rtl w:val="0"/>
        </w:rPr>
        <w:t xml:space="preserve"> Однако, в большинстве случаев, мы хотим использовать результат работы функции в остальной программе. Тогда необходимо использовать оператор return. Например, напишем функцию, возвращающую среднее арифметическое двух чисел.</w:t>
      </w:r>
      <w:r w:rsidDel="00000000" w:rsidR="00000000" w:rsidRPr="00000000">
        <w:rPr>
          <w:color w:val="000000"/>
          <w:rtl w:val="0"/>
        </w:rPr>
        <w:t xml:space="preserve"> </w:t>
      </w:r>
    </w:p>
    <w:tbl>
      <w:tblPr>
        <w:tblStyle w:val="Table24"/>
        <w:tblW w:w="9623.0" w:type="dxa"/>
        <w:jc w:val="left"/>
        <w:tblInd w:w="100.0" w:type="pct"/>
        <w:tblBorders>
          <w:top w:color="abb1b9" w:space="0" w:sz="8" w:val="single"/>
          <w:left w:color="abb1b9" w:space="0" w:sz="8" w:val="single"/>
          <w:bottom w:color="abb1b9" w:space="0" w:sz="8" w:val="single"/>
          <w:right w:color="abb1b9" w:space="0" w:sz="8" w:val="single"/>
          <w:insideH w:color="abb1b9" w:space="0" w:sz="8" w:val="single"/>
          <w:insideV w:color="abb1b9" w:space="0" w:sz="8" w:val="single"/>
        </w:tblBorders>
        <w:tblLayout w:type="fixed"/>
        <w:tblLook w:val="0600"/>
      </w:tblPr>
      <w:tblGrid>
        <w:gridCol w:w="9623"/>
        <w:tblGridChange w:id="0">
          <w:tblGrid>
            <w:gridCol w:w="9623"/>
          </w:tblGrid>
        </w:tblGridChange>
      </w:tblGrid>
      <w:tr>
        <w:trPr>
          <w:trHeight w:val="860" w:hRule="atLeast"/>
        </w:trPr>
        <w:tc>
          <w:tcPr>
            <w:shd w:fill="edeff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4">
            <w:pPr>
              <w:spacing w:after="0" w:before="0" w:line="360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function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average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y)</w:t>
            </w:r>
          </w:p>
          <w:p w:rsidR="00000000" w:rsidDel="00000000" w:rsidP="00000000" w:rsidRDefault="00000000" w:rsidRPr="00000000" w14:paraId="00000135">
            <w:pPr>
              <w:spacing w:after="0" w:before="0" w:line="360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36">
            <w:pPr>
              <w:spacing w:after="0" w:before="0" w:line="360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return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x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+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y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)/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2;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7">
            <w:pPr>
              <w:spacing w:after="0" w:before="0" w:line="360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38">
            <w:pPr>
              <w:spacing w:after="0" w:before="0" w:line="360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avg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average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42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100500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9">
            <w:pPr>
              <w:spacing w:after="0" w:before="0" w:line="360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alert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avg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Таким образом, мы не только учим наш скрипт определённым навыкам, но и можем хранить результат выполнения каждой функции для дальнейшего использования.</w:t>
      </w:r>
    </w:p>
    <w:p w:rsidR="00000000" w:rsidDel="00000000" w:rsidP="00000000" w:rsidRDefault="00000000" w:rsidRPr="00000000" w14:paraId="0000013C">
      <w:pPr>
        <w:pStyle w:val="Heading2"/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contextualSpacing w:val="0"/>
        <w:jc w:val="both"/>
        <w:rPr>
          <w:vertAlign w:val="baseline"/>
        </w:rPr>
      </w:pPr>
      <w:bookmarkStart w:colFirst="0" w:colLast="0" w:name="_lnxbz9" w:id="9"/>
      <w:bookmarkEnd w:id="9"/>
      <w:r w:rsidDel="00000000" w:rsidR="00000000" w:rsidRPr="00000000">
        <w:rPr>
          <w:vertAlign w:val="baseline"/>
          <w:rtl w:val="0"/>
        </w:rPr>
        <w:t xml:space="preserve">Области видимости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При работе с функциями в JS нужно также помнить о т.н. областях видимости. Они бывают глобальные и локальные. Глобальными называют переменные и функции, которые не находятся внутри какой-то функции. 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В JS все глобальные переменные и функции являются свойствами специального объекта, который называется «глобальный объект» (global object). В браузере этот объект явно доступен под именем window. Объект window одновременно является глобальным объектом и содержит ряд свойств и методов для работы с окном браузера, но нас здесь интересует только его роль как глобального объекта.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Локальные переменные доступны только внутри функции. Если на момент определения функции переменная существовала, то она будет существовать и внутри функции, откуда бы ее не вызывали.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9623.0" w:type="dxa"/>
        <w:jc w:val="left"/>
        <w:tblInd w:w="100.0" w:type="pct"/>
        <w:tblBorders>
          <w:top w:color="abb1b9" w:space="0" w:sz="8" w:val="single"/>
          <w:left w:color="abb1b9" w:space="0" w:sz="8" w:val="single"/>
          <w:bottom w:color="abb1b9" w:space="0" w:sz="8" w:val="single"/>
          <w:right w:color="abb1b9" w:space="0" w:sz="8" w:val="single"/>
          <w:insideH w:color="abb1b9" w:space="0" w:sz="8" w:val="single"/>
          <w:insideV w:color="abb1b9" w:space="0" w:sz="8" w:val="single"/>
        </w:tblBorders>
        <w:tblLayout w:type="fixed"/>
        <w:tblLook w:val="0600"/>
      </w:tblPr>
      <w:tblGrid>
        <w:gridCol w:w="9623"/>
        <w:tblGridChange w:id="0">
          <w:tblGrid>
            <w:gridCol w:w="9623"/>
          </w:tblGrid>
        </w:tblGridChange>
      </w:tblGrid>
      <w:tr>
        <w:trPr>
          <w:trHeight w:val="860" w:hRule="atLeast"/>
        </w:trPr>
        <w:tc>
          <w:tcPr>
            <w:shd w:fill="edeff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3">
            <w:pPr>
              <w:spacing w:after="0" w:before="0" w:line="360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function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changeX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4">
            <w:pPr>
              <w:spacing w:after="0" w:before="0" w:line="360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x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+=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5;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5">
            <w:pPr>
              <w:spacing w:after="0" w:before="0" w:line="360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alert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6">
            <w:pPr>
              <w:spacing w:after="0" w:before="0" w:line="360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47">
            <w:pPr>
              <w:spacing w:after="0" w:before="0" w:line="360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var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x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1;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8">
            <w:pPr>
              <w:spacing w:after="0" w:before="0" w:line="360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alert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 </w:t>
            </w:r>
            <w:r w:rsidDel="00000000" w:rsidR="00000000" w:rsidRPr="00000000">
              <w:rPr>
                <w:color w:val="880000"/>
                <w:sz w:val="20"/>
                <w:szCs w:val="20"/>
                <w:rtl w:val="0"/>
              </w:rPr>
              <w:t xml:space="preserve">// выводит 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9">
            <w:pPr>
              <w:spacing w:after="0" w:before="0" w:line="360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changeX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880000"/>
                <w:sz w:val="20"/>
                <w:szCs w:val="20"/>
                <w:rtl w:val="0"/>
              </w:rPr>
              <w:t xml:space="preserve">// выводит 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A">
            <w:pPr>
              <w:spacing w:after="0" w:before="0" w:line="360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alert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color w:val="880000"/>
                <w:sz w:val="20"/>
                <w:szCs w:val="20"/>
                <w:rtl w:val="0"/>
              </w:rPr>
              <w:t xml:space="preserve">// выводит 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B">
      <w:pPr>
        <w:pStyle w:val="Heading2"/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contextualSpacing w:val="0"/>
        <w:jc w:val="both"/>
        <w:rPr>
          <w:vertAlign w:val="baseline"/>
        </w:rPr>
      </w:pPr>
      <w:bookmarkStart w:colFirst="0" w:colLast="0" w:name="_35nkun2" w:id="10"/>
      <w:bookmarkEnd w:id="10"/>
      <w:r w:rsidDel="00000000" w:rsidR="00000000" w:rsidRPr="00000000">
        <w:rPr>
          <w:vertAlign w:val="baseline"/>
          <w:rtl w:val="0"/>
        </w:rPr>
        <w:t xml:space="preserve">Рекурсия</w:t>
      </w:r>
    </w:p>
    <w:p w:rsidR="00000000" w:rsidDel="00000000" w:rsidP="00000000" w:rsidRDefault="00000000" w:rsidRPr="00000000" w14:paraId="0000014C">
      <w:pPr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Одним из наиболее интересных моментов в вопросе использования функций является рекурсия. Рекурсия – это вызов функцией самой себя. </w:t>
      </w:r>
      <w:r w:rsidDel="00000000" w:rsidR="00000000" w:rsidRPr="00000000">
        <w:rPr>
          <w:rtl w:val="0"/>
        </w:rPr>
        <w:t xml:space="preserve">Когда это может быть полезно? </w:t>
      </w:r>
      <w:r w:rsidDel="00000000" w:rsidR="00000000" w:rsidRPr="00000000">
        <w:rPr>
          <w:rtl w:val="0"/>
        </w:rPr>
        <w:t xml:space="preserve">Не стоит сейчас углубляться в решение задач обхода деревьев, но гораздо проще привести пример с вычислением последовательности n чисел Фибоначчи (каждое последующее число равно сумме двух предыдущих чисел). Каждый раз мы не знаем, сколько чисел Фибоначчи запросит пользователь, но, используя рекурсию, мы можем не думать об этом. </w:t>
      </w:r>
    </w:p>
    <w:tbl>
      <w:tblPr>
        <w:tblStyle w:val="Table26"/>
        <w:tblW w:w="9623.0" w:type="dxa"/>
        <w:jc w:val="left"/>
        <w:tblInd w:w="100.0" w:type="pct"/>
        <w:tblBorders>
          <w:top w:color="abb1b9" w:space="0" w:sz="8" w:val="single"/>
          <w:left w:color="abb1b9" w:space="0" w:sz="8" w:val="single"/>
          <w:bottom w:color="abb1b9" w:space="0" w:sz="8" w:val="single"/>
          <w:right w:color="abb1b9" w:space="0" w:sz="8" w:val="single"/>
          <w:insideH w:color="abb1b9" w:space="0" w:sz="8" w:val="single"/>
          <w:insideV w:color="abb1b9" w:space="0" w:sz="8" w:val="single"/>
        </w:tblBorders>
        <w:tblLayout w:type="fixed"/>
        <w:tblLook w:val="0600"/>
      </w:tblPr>
      <w:tblGrid>
        <w:gridCol w:w="9623"/>
        <w:tblGridChange w:id="0">
          <w:tblGrid>
            <w:gridCol w:w="9623"/>
          </w:tblGrid>
        </w:tblGridChange>
      </w:tblGrid>
      <w:tr>
        <w:trPr>
          <w:trHeight w:val="860" w:hRule="atLeast"/>
        </w:trPr>
        <w:tc>
          <w:tcPr>
            <w:shd w:fill="edeff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D">
            <w:pPr>
              <w:spacing w:after="0" w:before="0" w:line="360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function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fibonacci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n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prev1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prev2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E">
            <w:pPr>
              <w:spacing w:after="0" w:before="0" w:line="360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ab/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var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current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prev1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+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prev2;</w:t>
            </w:r>
          </w:p>
          <w:p w:rsidR="00000000" w:rsidDel="00000000" w:rsidP="00000000" w:rsidRDefault="00000000" w:rsidRPr="00000000" w14:paraId="0000014F">
            <w:pPr>
              <w:spacing w:after="0" w:before="0" w:line="360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ab/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var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fibonacci_string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current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+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" ";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0">
            <w:pPr>
              <w:spacing w:after="0" w:before="0" w:line="360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ab/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if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n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&gt;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1)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1">
            <w:pPr>
              <w:spacing w:after="0" w:before="0" w:line="360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ab/>
              <w:tab/>
              <w:t xml:space="preserve">fibonacci_string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+=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fibonacci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n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current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prev1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2">
            <w:pPr>
              <w:spacing w:after="0" w:before="0" w:line="360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return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fibonacci_string;</w:t>
            </w:r>
          </w:p>
          <w:p w:rsidR="00000000" w:rsidDel="00000000" w:rsidP="00000000" w:rsidRDefault="00000000" w:rsidRPr="00000000" w14:paraId="00000153">
            <w:pPr>
              <w:spacing w:after="0" w:before="0" w:line="360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54">
            <w:pPr>
              <w:spacing w:after="0" w:before="0" w:line="360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alert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fibonacci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15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Рекурсия важна для структур, которые имеют нефиксированное количество уровней вложенности, но на каждом уровне имеют жёсткую схему. Таким образом, Вы не можете сказать, что для работы с такой структурой Вам понадобится конечное количество обходов, постоянное для каждой структуры. Говоря проще, для разных значений, переданных в ту же функцию fibonacci, потребуется разное количество вызовов этой функции. Разумеется, менять код под каждое передаваемое значение невозможно. И избавиться от этого недостатка помогает рекурсия.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pStyle w:val="Heading1"/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contextualSpacing w:val="0"/>
        <w:jc w:val="both"/>
        <w:rPr>
          <w:vertAlign w:val="baseline"/>
        </w:rPr>
      </w:pPr>
      <w:bookmarkStart w:colFirst="0" w:colLast="0" w:name="_1ksv4uv" w:id="11"/>
      <w:bookmarkEnd w:id="11"/>
      <w:r w:rsidDel="00000000" w:rsidR="00000000" w:rsidRPr="00000000">
        <w:rPr>
          <w:vertAlign w:val="baseline"/>
          <w:rtl w:val="0"/>
        </w:rPr>
        <w:t xml:space="preserve">Практикум. Угадай число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Теперь попробуем написать нашу первую игру. Начнём мы с простого и реализуем игру «Угадай число». Браузер будет загадывать случайное четырёхзначное число, а мы будем пытаться его отгадать. 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Попытки отгадать число будут идти через диалоговое окно – prompt. Браузер будет сообщать в ответ, больше или меньше загаданного наше предположение.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Алгоритм будет таким: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both"/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Браузер генерирует число и приглашает пользователя к игре.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both"/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Выводится окно запроса предположения.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both"/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Браузер проверяет число и возвращает результат.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both"/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Повторяем до тех пор, пока число не будет угадано.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both"/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Как только число угадано, браузер сбрасывает число попыток и генерирует новое число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Пока мы не будем ничего выводить на саму страницу. И пока наш алгоритм будет далёк от совершенства. Но как только мы изучим новые возможности языка, то сразу улучшим его.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pStyle w:val="Heading1"/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contextualSpacing w:val="0"/>
        <w:jc w:val="both"/>
        <w:rPr>
          <w:vertAlign w:val="baseline"/>
        </w:rPr>
      </w:pPr>
      <w:bookmarkStart w:colFirst="0" w:colLast="0" w:name="_44sinio" w:id="12"/>
      <w:bookmarkEnd w:id="12"/>
      <w:r w:rsidDel="00000000" w:rsidR="00000000" w:rsidRPr="00000000">
        <w:rPr>
          <w:vertAlign w:val="baseline"/>
          <w:rtl w:val="0"/>
        </w:rPr>
        <w:t xml:space="preserve">Домашнее задание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72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Дан код:</w:t>
      </w:r>
      <w:r w:rsidDel="00000000" w:rsidR="00000000" w:rsidRPr="00000000"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tbl>
      <w:tblPr>
        <w:tblStyle w:val="Table27"/>
        <w:tblW w:w="9623.0" w:type="dxa"/>
        <w:jc w:val="left"/>
        <w:tblInd w:w="100.0" w:type="pct"/>
        <w:tblBorders>
          <w:top w:color="abb1b9" w:space="0" w:sz="8" w:val="single"/>
          <w:left w:color="abb1b9" w:space="0" w:sz="8" w:val="single"/>
          <w:bottom w:color="abb1b9" w:space="0" w:sz="8" w:val="single"/>
          <w:right w:color="abb1b9" w:space="0" w:sz="8" w:val="single"/>
          <w:insideH w:color="abb1b9" w:space="0" w:sz="8" w:val="single"/>
          <w:insideV w:color="abb1b9" w:space="0" w:sz="8" w:val="single"/>
        </w:tblBorders>
        <w:tblLayout w:type="fixed"/>
        <w:tblLook w:val="0600"/>
      </w:tblPr>
      <w:tblGrid>
        <w:gridCol w:w="9623"/>
        <w:tblGridChange w:id="0">
          <w:tblGrid>
            <w:gridCol w:w="9623"/>
          </w:tblGrid>
        </w:tblGridChange>
      </w:tblGrid>
      <w:tr>
        <w:trPr>
          <w:trHeight w:val="860" w:hRule="atLeast"/>
        </w:trPr>
        <w:tc>
          <w:tcPr>
            <w:shd w:fill="edeff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8">
            <w:pPr>
              <w:spacing w:after="0" w:before="0" w:line="360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var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a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b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c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d;</w:t>
            </w:r>
          </w:p>
          <w:p w:rsidR="00000000" w:rsidDel="00000000" w:rsidP="00000000" w:rsidRDefault="00000000" w:rsidRPr="00000000" w14:paraId="00000169">
            <w:pPr>
              <w:spacing w:after="0" w:before="0" w:line="360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c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++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a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alert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c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);         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</w:t>
            </w:r>
            <w:r w:rsidDel="00000000" w:rsidR="00000000" w:rsidRPr="00000000">
              <w:rPr>
                <w:color w:val="880000"/>
                <w:sz w:val="20"/>
                <w:szCs w:val="20"/>
                <w:rtl w:val="0"/>
              </w:rPr>
              <w:t xml:space="preserve">// 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A">
            <w:pPr>
              <w:spacing w:after="0" w:before="0" w:line="360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d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b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++;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alert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d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  </w:t>
            </w:r>
            <w:r w:rsidDel="00000000" w:rsidR="00000000" w:rsidRPr="00000000">
              <w:rPr>
                <w:color w:val="880000"/>
                <w:sz w:val="20"/>
                <w:szCs w:val="20"/>
                <w:rtl w:val="0"/>
              </w:rPr>
              <w:t xml:space="preserve">// 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B">
            <w:pPr>
              <w:spacing w:after="0" w:before="0" w:line="360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c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+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++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a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alert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c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</w:t>
            </w:r>
            <w:r w:rsidDel="00000000" w:rsidR="00000000" w:rsidRPr="00000000">
              <w:rPr>
                <w:color w:val="880000"/>
                <w:sz w:val="20"/>
                <w:szCs w:val="20"/>
                <w:rtl w:val="0"/>
              </w:rPr>
              <w:t xml:space="preserve">// 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C">
            <w:pPr>
              <w:spacing w:after="0" w:before="0" w:line="360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d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+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b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++);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alert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d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880000"/>
                <w:sz w:val="20"/>
                <w:szCs w:val="20"/>
                <w:rtl w:val="0"/>
              </w:rPr>
              <w:t xml:space="preserve">// 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D">
            <w:pPr>
              <w:spacing w:after="0" w:before="0" w:line="360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alert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a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                </w:t>
            </w:r>
            <w:r w:rsidDel="00000000" w:rsidR="00000000" w:rsidRPr="00000000">
              <w:rPr>
                <w:color w:val="880000"/>
                <w:sz w:val="20"/>
                <w:szCs w:val="20"/>
                <w:rtl w:val="0"/>
              </w:rPr>
              <w:t xml:space="preserve">// 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E">
            <w:pPr>
              <w:spacing w:after="0" w:before="0" w:line="360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alert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b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                </w:t>
            </w:r>
            <w:r w:rsidDel="00000000" w:rsidR="00000000" w:rsidRPr="00000000">
              <w:rPr>
                <w:color w:val="880000"/>
                <w:sz w:val="20"/>
                <w:szCs w:val="20"/>
                <w:rtl w:val="0"/>
              </w:rPr>
              <w:t xml:space="preserve">// 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both"/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both"/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Почему код даёт именно такие результаты?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72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Чему будет равен x в примере ниже?</w:t>
      </w:r>
      <w:r w:rsidDel="00000000" w:rsidR="00000000" w:rsidRPr="00000000"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tbl>
      <w:tblPr>
        <w:tblStyle w:val="Table28"/>
        <w:tblW w:w="9742.0" w:type="dxa"/>
        <w:jc w:val="left"/>
        <w:tblInd w:w="100.0" w:type="pct"/>
        <w:tblBorders>
          <w:top w:color="abb1b9" w:space="0" w:sz="8" w:val="single"/>
          <w:left w:color="abb1b9" w:space="0" w:sz="8" w:val="single"/>
          <w:bottom w:color="abb1b9" w:space="0" w:sz="8" w:val="single"/>
          <w:right w:color="abb1b9" w:space="0" w:sz="8" w:val="single"/>
          <w:insideH w:color="abb1b9" w:space="0" w:sz="8" w:val="single"/>
          <w:insideV w:color="abb1b9" w:space="0" w:sz="8" w:val="single"/>
        </w:tblBorders>
        <w:tblLayout w:type="fixed"/>
        <w:tblLook w:val="0600"/>
      </w:tblPr>
      <w:tblGrid>
        <w:gridCol w:w="9742"/>
        <w:tblGridChange w:id="0">
          <w:tblGrid>
            <w:gridCol w:w="9742"/>
          </w:tblGrid>
        </w:tblGridChange>
      </w:tblGrid>
      <w:tr>
        <w:trPr>
          <w:trHeight w:val="580" w:hRule="atLeast"/>
        </w:trPr>
        <w:tc>
          <w:tcPr>
            <w:shd w:fill="edeff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2">
            <w:pPr>
              <w:spacing w:after="0" w:before="0" w:line="360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var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a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2;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3">
            <w:pPr>
              <w:spacing w:after="0" w:before="0" w:line="360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var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x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+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a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*=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both"/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both"/>
        <w:rPr/>
      </w:pP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Объявить две целочисленные переменные a и b и задать им произвольные начальные значения. Затем написать скрипт, который работает по следующему принципу: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0"/>
        <w:jc w:val="both"/>
        <w:rPr/>
      </w:pP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если a и b положительные, вывести их разность;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0"/>
        <w:jc w:val="both"/>
        <w:rPr/>
      </w:pP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если а и b отрицательные, вывести их произведение;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0"/>
        <w:jc w:val="both"/>
        <w:rPr/>
      </w:pP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если а и b разных знаков, вывести их сумму;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both"/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ноль можно считать положительным числом.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720" w:right="0" w:hanging="360"/>
        <w:contextualSpacing w:val="1"/>
        <w:jc w:val="both"/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Присвоить переменной а значение в промежутке [0..15]. С помощью оператора switch организовать вывод чисел от a до 15.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720" w:right="0" w:hanging="360"/>
        <w:contextualSpacing w:val="1"/>
        <w:jc w:val="both"/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Реализовать основные 4 арифметические операции в виде функций с двумя параметрами. Обязательно использовать оператор return.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720" w:right="0" w:hanging="360"/>
        <w:contextualSpacing w:val="1"/>
        <w:jc w:val="both"/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Реализовать функцию с тремя параметрами: function mathOperation(arg1, arg2, operation), где arg1, arg2 – значения аргументов, operation – строка с названием операции. В зависимости от переданного значения операции выполнить одну из арифметических операций (использовать функции из пункта 3) и вернуть полученное значение (использовать switch).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720" w:right="0" w:hanging="360"/>
        <w:contextualSpacing w:val="1"/>
        <w:jc w:val="both"/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* Сравнит</w:t>
      </w:r>
      <w:r w:rsidDel="00000000" w:rsidR="00000000" w:rsidRPr="00000000">
        <w:rPr>
          <w:rtl w:val="0"/>
        </w:rPr>
        <w:t xml:space="preserve">ь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null и 0. Попробуйте объяснить результат.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720" w:right="0" w:hanging="360"/>
        <w:contextualSpacing w:val="1"/>
        <w:jc w:val="both"/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*С помощью рекурсии организовать функцию возведения числа в степень. Формат: function power(val, pow), где val – заданное число, pow – степень.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pStyle w:val="Heading1"/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contextualSpacing w:val="0"/>
        <w:jc w:val="both"/>
        <w:rPr/>
      </w:pPr>
      <w:bookmarkStart w:colFirst="0" w:colLast="0" w:name="_p6o0l6g458ly" w:id="13"/>
      <w:bookmarkEnd w:id="13"/>
      <w:r w:rsidDel="00000000" w:rsidR="00000000" w:rsidRPr="00000000">
        <w:rPr>
          <w:rtl w:val="0"/>
        </w:rPr>
        <w:t xml:space="preserve">Дополнительные материалы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https://habrahabr.ru/post/275813/</w:t>
        </w:r>
      </w:hyperlink>
      <w:r w:rsidDel="00000000" w:rsidR="00000000" w:rsidRPr="00000000">
        <w:rPr>
          <w:rtl w:val="0"/>
        </w:rPr>
        <w:t xml:space="preserve"> - ещё о рекурсии</w:t>
      </w:r>
    </w:p>
    <w:p w:rsidR="00000000" w:rsidDel="00000000" w:rsidP="00000000" w:rsidRDefault="00000000" w:rsidRPr="00000000" w14:paraId="00000181">
      <w:pPr>
        <w:pStyle w:val="Heading1"/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contextualSpacing w:val="0"/>
        <w:jc w:val="both"/>
        <w:rPr>
          <w:vertAlign w:val="baseline"/>
        </w:rPr>
      </w:pPr>
      <w:bookmarkStart w:colFirst="0" w:colLast="0" w:name="_o592u646fkiw" w:id="14"/>
      <w:bookmarkEnd w:id="14"/>
      <w:r w:rsidDel="00000000" w:rsidR="00000000" w:rsidRPr="00000000">
        <w:rPr>
          <w:vertAlign w:val="baseline"/>
          <w:rtl w:val="0"/>
        </w:rPr>
        <w:t xml:space="preserve">Используемая литература</w:t>
      </w:r>
    </w:p>
    <w:p w:rsidR="00000000" w:rsidDel="00000000" w:rsidP="00000000" w:rsidRDefault="00000000" w:rsidRPr="00000000" w14:paraId="00000182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vertAlign w:val="baseline"/>
        </w:rPr>
      </w:pPr>
      <w:r w:rsidDel="00000000" w:rsidR="00000000" w:rsidRPr="00000000">
        <w:rPr>
          <w:rtl w:val="0"/>
        </w:rPr>
        <w:t xml:space="preserve">Для подготовки данного методического пособия были использованы следующие ресурсы: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both"/>
        <w:rPr/>
      </w:pP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«JavaScript. Подробное руководство» - Дэвид Флэнаган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both"/>
        <w:rPr/>
      </w:pP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«Изучаем программирование на JavaScript» - Эрик Фримен, Элизабет Робсон</w:t>
      </w:r>
      <w:r w:rsidDel="00000000" w:rsidR="00000000" w:rsidRPr="00000000">
        <w:rPr>
          <w:rtl w:val="0"/>
        </w:rPr>
      </w:r>
    </w:p>
    <w:sectPr>
      <w:headerReference r:id="rId32" w:type="first"/>
      <w:footerReference r:id="rId33" w:type="default"/>
      <w:pgSz w:h="16838" w:w="11906"/>
      <w:pgMar w:bottom="1133" w:top="1133" w:left="1133" w:right="1133" w:header="0" w:footer="720"/>
      <w:pgNumType w:start="0"/>
      <w:titlePg w:val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Радиф Илалтдинов" w:id="0" w:date="2018-09-20T15:40:49Z"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почему в комменте 2?</w:t>
      </w:r>
    </w:p>
  </w:comment>
  <w:comment w:author="Радиф Илалтдинов" w:id="1" w:date="2018-09-20T16:14:22Z"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Что это?)</w:t>
      </w:r>
    </w:p>
  </w:comment>
  <w:comment w:author="Радиф Илалтдинов" w:id="2" w:date="2018-09-20T16:14:22Z"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Что это?)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85">
    <w:pPr>
      <w:spacing w:after="0" w:before="0" w:lineRule="auto"/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86">
    <w:pPr>
      <w:spacing w:after="720" w:before="0" w:lineRule="auto"/>
      <w:contextualSpacing w:val="0"/>
      <w:rPr/>
    </w:pPr>
    <w:r w:rsidDel="00000000" w:rsidR="00000000" w:rsidRPr="00000000">
      <w:rPr>
        <w:color w:val="abb1b9"/>
        <w:sz w:val="16"/>
        <w:szCs w:val="16"/>
        <w:rtl w:val="0"/>
      </w:rPr>
      <w:t xml:space="preserve">© geekbrains.ru</w:t>
      <w:tab/>
      <w:tab/>
      <w:tab/>
      <w:tab/>
      <w:tab/>
      <w:tab/>
      <w:tab/>
      <w:tab/>
      <w:tab/>
      <w:tab/>
      <w:tab/>
      <w:tab/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8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/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margin">
                <wp:posOffset>-719454</wp:posOffset>
              </wp:positionH>
              <wp:positionV relativeFrom="paragraph">
                <wp:posOffset>-66674</wp:posOffset>
              </wp:positionV>
              <wp:extent cx="7563713" cy="1186834"/>
              <wp:effectExtent b="0" l="0" r="0" t="0"/>
              <wp:wrapSquare wrapText="bothSides" distB="0" distT="0" distL="0" distR="0"/>
              <wp:docPr id="23" name=""/>
              <a:graphic>
                <a:graphicData uri="http://schemas.microsoft.com/office/word/2010/wordprocessingShape">
                  <wps:wsp>
                    <wps:cNvSpPr/>
                    <wps:cNvPr id="24" name="Shape 24"/>
                    <wps:spPr>
                      <a:xfrm>
                        <a:off x="0" y="0"/>
                        <a:ext cx="9753600" cy="1516200"/>
                      </a:xfrm>
                      <a:prstGeom prst="rect">
                        <a:avLst/>
                      </a:prstGeom>
                      <a:solidFill>
                        <a:srgbClr val="E9EDF4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margin">
                <wp:posOffset>-719454</wp:posOffset>
              </wp:positionH>
              <wp:positionV relativeFrom="paragraph">
                <wp:posOffset>-66674</wp:posOffset>
              </wp:positionV>
              <wp:extent cx="7563713" cy="1186834"/>
              <wp:effectExtent b="0" l="0" r="0" t="0"/>
              <wp:wrapSquare wrapText="bothSides" distB="0" distT="0" distL="0" distR="0"/>
              <wp:docPr id="23" name="image47.png"/>
              <a:graphic>
                <a:graphicData uri="http://schemas.openxmlformats.org/drawingml/2006/picture">
                  <pic:pic>
                    <pic:nvPicPr>
                      <pic:cNvPr id="0" name="image47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63713" cy="1186834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margin">
            <wp:posOffset>4705350</wp:posOffset>
          </wp:positionH>
          <wp:positionV relativeFrom="paragraph">
            <wp:posOffset>562292</wp:posOffset>
          </wp:positionV>
          <wp:extent cx="1295083" cy="1295083"/>
          <wp:effectExtent b="0" l="0" r="0" t="0"/>
          <wp:wrapSquare wrapText="bothSides" distB="114300" distT="114300" distL="114300" distR="114300"/>
          <wp:docPr descr="JavaScript.png" id="27" name="image54.png"/>
          <a:graphic>
            <a:graphicData uri="http://schemas.openxmlformats.org/drawingml/2006/picture">
              <pic:pic>
                <pic:nvPicPr>
                  <pic:cNvPr descr="JavaScript.png" id="0" name="image54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95083" cy="1295083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margin">
                <wp:posOffset>0</wp:posOffset>
              </wp:positionH>
              <wp:positionV relativeFrom="paragraph">
                <wp:posOffset>609600</wp:posOffset>
              </wp:positionV>
              <wp:extent cx="5505450" cy="1463474"/>
              <wp:effectExtent b="0" l="0" r="0" t="0"/>
              <wp:wrapTopAndBottom distB="0" distT="0"/>
              <wp:docPr id="18" name=""/>
              <a:graphic>
                <a:graphicData uri="http://schemas.microsoft.com/office/word/2010/wordprocessingShape">
                  <wps:wsp>
                    <wps:cNvSpPr txBox="1"/>
                    <wps:cNvPr id="19" name="Shape 19"/>
                    <wps:spPr>
                      <a:xfrm>
                        <a:off x="1304925" y="773250"/>
                        <a:ext cx="4493100" cy="1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72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4c5d6e"/>
                              <w:sz w:val="24"/>
                              <w:vertAlign w:val="baseline"/>
                            </w:rPr>
                            <w:t xml:space="preserve">JavaScript. Базовый уровень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4c5d6e"/>
                              <w:sz w:val="24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4c5d6e"/>
                              <w:sz w:val="48"/>
                              <w:vertAlign w:val="baseline"/>
                            </w:rPr>
                            <w:t xml:space="preserve">Урок 2</w:t>
                          </w:r>
                        </w:p>
                      </w:txbxContent>
                    </wps:txbx>
                    <wps:bodyPr anchorCtr="0" anchor="t" bIns="91425" lIns="91425" spcFirstLastPara="1" rIns="91425" wrap="square" tIns="91425"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margin">
                <wp:posOffset>0</wp:posOffset>
              </wp:positionH>
              <wp:positionV relativeFrom="paragraph">
                <wp:posOffset>609600</wp:posOffset>
              </wp:positionV>
              <wp:extent cx="5505450" cy="1463474"/>
              <wp:effectExtent b="0" l="0" r="0" t="0"/>
              <wp:wrapTopAndBottom distB="0" distT="0"/>
              <wp:docPr id="18" name="image37.png"/>
              <a:graphic>
                <a:graphicData uri="http://schemas.openxmlformats.org/drawingml/2006/picture">
                  <pic:pic>
                    <pic:nvPicPr>
                      <pic:cNvPr id="0" name="image37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505450" cy="1463474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18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8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8"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color w:val="2c2d30"/>
        <w:lang w:val="ru"/>
      </w:rPr>
    </w:rPrDefault>
    <w:pPrDefault>
      <w:pPr>
        <w:widowControl w:val="0"/>
        <w:spacing w:after="200" w:before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20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1"/>
      <w:i w:val="0"/>
      <w:smallCaps w:val="0"/>
      <w:strike w:val="0"/>
      <w:color w:val="4d5d6d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4d5d6d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1"/>
      <w:i w:val="0"/>
      <w:smallCaps w:val="0"/>
      <w:strike w:val="0"/>
      <w:color w:val="2c2d30"/>
      <w:sz w:val="24"/>
      <w:szCs w:val="24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1"/>
      <w:smallCaps w:val="0"/>
      <w:strike w:val="0"/>
      <w:color w:val="abb1b9"/>
      <w:sz w:val="20"/>
      <w:szCs w:val="20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4d5d6d"/>
      <w:sz w:val="88"/>
      <w:szCs w:val="8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abb1b9"/>
      <w:sz w:val="32"/>
      <w:szCs w:val="32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9.png"/><Relationship Id="rId22" Type="http://schemas.openxmlformats.org/officeDocument/2006/relationships/image" Target="media/image25.png"/><Relationship Id="rId21" Type="http://schemas.openxmlformats.org/officeDocument/2006/relationships/image" Target="media/image27.png"/><Relationship Id="rId24" Type="http://schemas.openxmlformats.org/officeDocument/2006/relationships/image" Target="media/image35.png"/><Relationship Id="rId23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image" Target="media/image33.png"/><Relationship Id="rId26" Type="http://schemas.openxmlformats.org/officeDocument/2006/relationships/image" Target="media/image23.png"/><Relationship Id="rId25" Type="http://schemas.openxmlformats.org/officeDocument/2006/relationships/image" Target="media/image17.png"/><Relationship Id="rId28" Type="http://schemas.openxmlformats.org/officeDocument/2006/relationships/image" Target="media/image9.png"/><Relationship Id="rId27" Type="http://schemas.openxmlformats.org/officeDocument/2006/relationships/image" Target="media/image41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29" Type="http://schemas.openxmlformats.org/officeDocument/2006/relationships/image" Target="media/image39.png"/><Relationship Id="rId7" Type="http://schemas.openxmlformats.org/officeDocument/2006/relationships/image" Target="media/image7.png"/><Relationship Id="rId8" Type="http://schemas.openxmlformats.org/officeDocument/2006/relationships/image" Target="media/image15.png"/><Relationship Id="rId31" Type="http://schemas.openxmlformats.org/officeDocument/2006/relationships/hyperlink" Target="https://habrahabr.ru/post/275813/" TargetMode="External"/><Relationship Id="rId30" Type="http://schemas.openxmlformats.org/officeDocument/2006/relationships/image" Target="media/image43.png"/><Relationship Id="rId11" Type="http://schemas.openxmlformats.org/officeDocument/2006/relationships/image" Target="media/image13.png"/><Relationship Id="rId33" Type="http://schemas.openxmlformats.org/officeDocument/2006/relationships/footer" Target="footer1.xml"/><Relationship Id="rId10" Type="http://schemas.openxmlformats.org/officeDocument/2006/relationships/image" Target="media/image29.png"/><Relationship Id="rId32" Type="http://schemas.openxmlformats.org/officeDocument/2006/relationships/header" Target="header1.xml"/><Relationship Id="rId13" Type="http://schemas.openxmlformats.org/officeDocument/2006/relationships/image" Target="media/image51.png"/><Relationship Id="rId12" Type="http://schemas.openxmlformats.org/officeDocument/2006/relationships/image" Target="media/image53.png"/><Relationship Id="rId15" Type="http://schemas.openxmlformats.org/officeDocument/2006/relationships/image" Target="media/image11.png"/><Relationship Id="rId14" Type="http://schemas.openxmlformats.org/officeDocument/2006/relationships/image" Target="media/image5.png"/><Relationship Id="rId17" Type="http://schemas.openxmlformats.org/officeDocument/2006/relationships/image" Target="media/image31.png"/><Relationship Id="rId16" Type="http://schemas.openxmlformats.org/officeDocument/2006/relationships/image" Target="media/image21.png"/><Relationship Id="rId19" Type="http://schemas.openxmlformats.org/officeDocument/2006/relationships/image" Target="media/image45.png"/><Relationship Id="rId18" Type="http://schemas.openxmlformats.org/officeDocument/2006/relationships/image" Target="media/image49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7.png"/><Relationship Id="rId2" Type="http://schemas.openxmlformats.org/officeDocument/2006/relationships/image" Target="media/image54.png"/><Relationship Id="rId3" Type="http://schemas.openxmlformats.org/officeDocument/2006/relationships/image" Target="media/image3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